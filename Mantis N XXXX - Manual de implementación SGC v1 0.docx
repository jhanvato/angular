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C0" w:rsidRDefault="008049C0">
      <w:pPr>
        <w:rPr>
          <w:lang w:val="es-AR"/>
        </w:rPr>
      </w:pPr>
    </w:p>
    <w:p w:rsidR="00BD78D7" w:rsidRDefault="00BD78D7" w:rsidP="00D30A4E">
      <w:pPr>
        <w:pStyle w:val="Propuesta"/>
        <w:jc w:val="center"/>
        <w:rPr>
          <w:b/>
          <w:sz w:val="20"/>
          <w:lang w:val="es-ES"/>
        </w:rPr>
      </w:pPr>
    </w:p>
    <w:p w:rsidR="007473FD" w:rsidRDefault="007473FD" w:rsidP="007473FD">
      <w:pPr>
        <w:jc w:val="center"/>
      </w:pPr>
      <w:ins w:id="0" w:author="LOANTONION" w:date="2011-12-29T12:56:00Z">
        <w:r>
          <w:rPr>
            <w:noProof/>
            <w:lang w:val="es-AR" w:eastAsia="es-AR"/>
          </w:rPr>
          <w:drawing>
            <wp:inline distT="0" distB="0" distL="0" distR="0" wp14:anchorId="566521A0" wp14:editId="00C7E4AD">
              <wp:extent cx="3429000" cy="1943100"/>
              <wp:effectExtent l="0" t="0" r="0" b="0"/>
              <wp:docPr id="1" name="Imagen 1" descr="NORMA GRAFICA CENCOSUD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8" descr="NORMA GRAFICA CENCOSUD2.jp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0" cy="194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473FD" w:rsidRDefault="007473FD" w:rsidP="007473FD">
      <w:pPr>
        <w:tabs>
          <w:tab w:val="left" w:pos="7576"/>
        </w:tabs>
      </w:pPr>
      <w:r>
        <w:tab/>
      </w:r>
    </w:p>
    <w:p w:rsidR="007473FD" w:rsidRDefault="007473FD" w:rsidP="007473FD">
      <w:pPr>
        <w:tabs>
          <w:tab w:val="left" w:pos="7576"/>
        </w:tabs>
      </w:pP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52"/>
          <w:szCs w:val="52"/>
        </w:rPr>
      </w:pPr>
    </w:p>
    <w:p w:rsidR="007473FD" w:rsidRPr="00701BC3" w:rsidRDefault="007473FD" w:rsidP="007473FD">
      <w:pPr>
        <w:tabs>
          <w:tab w:val="left" w:pos="7576"/>
        </w:tabs>
        <w:jc w:val="center"/>
        <w:rPr>
          <w:rFonts w:cs="Arial"/>
          <w:sz w:val="52"/>
          <w:szCs w:val="52"/>
        </w:rPr>
      </w:pPr>
      <w:r w:rsidRPr="00701BC3">
        <w:rPr>
          <w:rFonts w:cs="Arial"/>
          <w:sz w:val="52"/>
          <w:szCs w:val="52"/>
        </w:rPr>
        <w:t>Sistema de Gestión Comercial</w:t>
      </w: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52"/>
          <w:szCs w:val="52"/>
        </w:rPr>
      </w:pPr>
    </w:p>
    <w:p w:rsidR="007473FD" w:rsidRPr="00701BC3" w:rsidRDefault="007473FD" w:rsidP="007473FD">
      <w:pPr>
        <w:tabs>
          <w:tab w:val="left" w:pos="7576"/>
        </w:tabs>
        <w:jc w:val="center"/>
        <w:rPr>
          <w:rFonts w:cs="Arial"/>
          <w:sz w:val="52"/>
          <w:szCs w:val="52"/>
        </w:rPr>
      </w:pPr>
      <w:r w:rsidRPr="00701BC3">
        <w:rPr>
          <w:rFonts w:cs="Arial"/>
          <w:sz w:val="52"/>
          <w:szCs w:val="52"/>
        </w:rPr>
        <w:t>SGC</w:t>
      </w: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52"/>
          <w:szCs w:val="52"/>
        </w:rPr>
      </w:pPr>
    </w:p>
    <w:p w:rsidR="007473FD" w:rsidRPr="00701BC3" w:rsidRDefault="007473FD" w:rsidP="007473FD">
      <w:pPr>
        <w:tabs>
          <w:tab w:val="left" w:pos="7576"/>
        </w:tabs>
        <w:jc w:val="center"/>
        <w:rPr>
          <w:rFonts w:cs="Arial"/>
          <w:sz w:val="52"/>
          <w:szCs w:val="52"/>
        </w:rPr>
      </w:pPr>
      <w:r w:rsidRPr="00701BC3">
        <w:rPr>
          <w:rFonts w:cs="Arial"/>
          <w:sz w:val="52"/>
          <w:szCs w:val="52"/>
        </w:rPr>
        <w:t>Manual de Implementación</w:t>
      </w: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32"/>
          <w:szCs w:val="32"/>
        </w:rPr>
      </w:pP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32"/>
          <w:szCs w:val="32"/>
        </w:rPr>
      </w:pPr>
      <w:r w:rsidRPr="00701BC3">
        <w:rPr>
          <w:rFonts w:cs="Arial"/>
          <w:sz w:val="32"/>
          <w:szCs w:val="32"/>
        </w:rPr>
        <w:t>Versión 1.0</w:t>
      </w: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32"/>
          <w:szCs w:val="32"/>
        </w:rPr>
      </w:pP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32"/>
          <w:szCs w:val="32"/>
        </w:rPr>
      </w:pP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32"/>
          <w:szCs w:val="32"/>
        </w:rPr>
      </w:pP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16"/>
          <w:szCs w:val="16"/>
        </w:rPr>
      </w:pP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16"/>
          <w:szCs w:val="16"/>
        </w:rPr>
      </w:pPr>
    </w:p>
    <w:p w:rsidR="007473FD" w:rsidRDefault="007473FD" w:rsidP="007473FD">
      <w:pPr>
        <w:tabs>
          <w:tab w:val="left" w:pos="7576"/>
        </w:tabs>
        <w:jc w:val="center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Mes</w:t>
      </w:r>
      <w:r w:rsidRPr="00850E0D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Año</w:t>
      </w:r>
    </w:p>
    <w:p w:rsidR="007473FD" w:rsidRDefault="007473FD" w:rsidP="007473FD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br w:type="page"/>
      </w:r>
    </w:p>
    <w:p w:rsidR="007473FD" w:rsidRPr="00390469" w:rsidRDefault="007473FD" w:rsidP="007473FD">
      <w:pPr>
        <w:pStyle w:val="Ttulo1"/>
        <w:keepLines/>
        <w:widowControl/>
        <w:numPr>
          <w:ilvl w:val="0"/>
          <w:numId w:val="23"/>
        </w:numPr>
        <w:spacing w:before="480" w:after="0" w:line="276" w:lineRule="auto"/>
        <w:jc w:val="left"/>
        <w:rPr>
          <w:rFonts w:ascii="Calibri" w:hAnsi="Calibri" w:cs="Arial"/>
          <w:sz w:val="22"/>
          <w:szCs w:val="22"/>
        </w:rPr>
      </w:pPr>
      <w:r w:rsidRPr="00390469">
        <w:rPr>
          <w:rFonts w:ascii="Calibri" w:hAnsi="Calibri" w:cs="Arial"/>
          <w:sz w:val="22"/>
          <w:szCs w:val="22"/>
        </w:rPr>
        <w:lastRenderedPageBreak/>
        <w:t>INTRODUCCION</w:t>
      </w:r>
    </w:p>
    <w:p w:rsidR="007473FD" w:rsidRPr="00390469" w:rsidRDefault="007473FD" w:rsidP="007473FD">
      <w:pPr>
        <w:tabs>
          <w:tab w:val="left" w:pos="7576"/>
        </w:tabs>
        <w:rPr>
          <w:rFonts w:cs="Arial"/>
        </w:rPr>
      </w:pPr>
    </w:p>
    <w:p w:rsidR="007473FD" w:rsidRDefault="007473FD" w:rsidP="007473FD">
      <w:pPr>
        <w:tabs>
          <w:tab w:val="left" w:pos="7576"/>
        </w:tabs>
        <w:ind w:left="709"/>
        <w:rPr>
          <w:rFonts w:cs="Arial"/>
        </w:rPr>
      </w:pPr>
      <w:r w:rsidRPr="00390469">
        <w:rPr>
          <w:rFonts w:cs="Arial"/>
        </w:rPr>
        <w:t>El presente documento tiene como objetivo mostrar los pasos necesarios para la implementación de la actualización del sistema SGC, a partir de las actualizaciones realizadas en el mismo, para dar solución al requerimiento Mantis n</w:t>
      </w:r>
      <w:r>
        <w:rPr>
          <w:rFonts w:cs="Arial"/>
        </w:rPr>
        <w:t>ú</w:t>
      </w:r>
      <w:r w:rsidRPr="00390469">
        <w:rPr>
          <w:rFonts w:cs="Arial"/>
        </w:rPr>
        <w:t xml:space="preserve">mero </w:t>
      </w:r>
      <w:r w:rsidR="00D51038">
        <w:rPr>
          <w:rFonts w:cs="Arial"/>
        </w:rPr>
        <w:t>&lt;</w:t>
      </w:r>
      <w:r>
        <w:rPr>
          <w:rFonts w:cs="Arial"/>
        </w:rPr>
        <w:t>XXXX</w:t>
      </w:r>
      <w:r w:rsidR="00D51038">
        <w:rPr>
          <w:rFonts w:cs="Arial"/>
        </w:rPr>
        <w:t xml:space="preserve">&gt; - </w:t>
      </w:r>
      <w:r w:rsidRPr="00C4622D">
        <w:rPr>
          <w:rFonts w:cs="Arial"/>
        </w:rPr>
        <w:t xml:space="preserve"> </w:t>
      </w:r>
      <w:r w:rsidR="00D51038">
        <w:rPr>
          <w:rFonts w:cs="Arial"/>
        </w:rPr>
        <w:t>&lt;</w:t>
      </w:r>
      <w:r>
        <w:rPr>
          <w:rFonts w:cs="Arial"/>
        </w:rPr>
        <w:t>Resumen</w:t>
      </w:r>
      <w:r w:rsidR="00D51038">
        <w:rPr>
          <w:rFonts w:cs="Arial"/>
        </w:rPr>
        <w:t>&gt;</w:t>
      </w:r>
    </w:p>
    <w:p w:rsidR="007473FD" w:rsidRDefault="007473FD" w:rsidP="007473FD">
      <w:pPr>
        <w:tabs>
          <w:tab w:val="left" w:pos="7576"/>
        </w:tabs>
        <w:ind w:left="709"/>
        <w:rPr>
          <w:rFonts w:cs="Arial"/>
        </w:rPr>
      </w:pPr>
    </w:p>
    <w:p w:rsidR="007473FD" w:rsidRDefault="00D51038" w:rsidP="007473FD">
      <w:pPr>
        <w:tabs>
          <w:tab w:val="left" w:pos="7576"/>
        </w:tabs>
        <w:ind w:left="709"/>
        <w:rPr>
          <w:rFonts w:cs="Arial"/>
        </w:rPr>
      </w:pPr>
      <w:r>
        <w:rPr>
          <w:rFonts w:cs="Arial"/>
        </w:rPr>
        <w:t>&lt;</w:t>
      </w:r>
      <w:r w:rsidR="007473FD">
        <w:rPr>
          <w:rFonts w:cs="Arial"/>
        </w:rPr>
        <w:t>Breve descripción de los cambios realizados</w:t>
      </w:r>
      <w:r>
        <w:rPr>
          <w:rFonts w:cs="Arial"/>
        </w:rPr>
        <w:t>&gt;</w:t>
      </w:r>
    </w:p>
    <w:p w:rsidR="00D51038" w:rsidRDefault="00D51038" w:rsidP="007473FD">
      <w:pPr>
        <w:tabs>
          <w:tab w:val="left" w:pos="7576"/>
        </w:tabs>
        <w:ind w:left="709"/>
        <w:rPr>
          <w:rFonts w:cs="Arial"/>
        </w:rPr>
      </w:pPr>
    </w:p>
    <w:p w:rsidR="00D51038" w:rsidRDefault="00D51038" w:rsidP="007473FD">
      <w:pPr>
        <w:tabs>
          <w:tab w:val="left" w:pos="7576"/>
        </w:tabs>
        <w:ind w:left="709"/>
        <w:rPr>
          <w:rFonts w:cs="Arial"/>
        </w:rPr>
      </w:pPr>
      <w:r>
        <w:rPr>
          <w:rFonts w:cs="Arial"/>
        </w:rPr>
        <w:t>Los casos de prueba ejecutados en ambiente DESA están documentados en el archivo:</w:t>
      </w:r>
    </w:p>
    <w:p w:rsidR="00D51038" w:rsidRDefault="00D51038" w:rsidP="007473FD">
      <w:pPr>
        <w:tabs>
          <w:tab w:val="left" w:pos="7576"/>
        </w:tabs>
        <w:ind w:left="709"/>
        <w:rPr>
          <w:rFonts w:cs="Arial"/>
        </w:rPr>
      </w:pPr>
      <w:r>
        <w:rPr>
          <w:rFonts w:cs="Arial"/>
        </w:rPr>
        <w:t>&lt;</w:t>
      </w:r>
      <w:proofErr w:type="spellStart"/>
      <w:r>
        <w:rPr>
          <w:rFonts w:cs="Arial"/>
        </w:rPr>
        <w:t>Nombre_del_archivo</w:t>
      </w:r>
      <w:proofErr w:type="spellEnd"/>
      <w:r>
        <w:rPr>
          <w:rFonts w:cs="Arial"/>
        </w:rPr>
        <w:t>&gt;</w:t>
      </w:r>
    </w:p>
    <w:p w:rsidR="007473FD" w:rsidRPr="00390469" w:rsidRDefault="007473FD" w:rsidP="007473FD">
      <w:pPr>
        <w:pStyle w:val="Ttulo1"/>
        <w:keepLines/>
        <w:widowControl/>
        <w:numPr>
          <w:ilvl w:val="0"/>
          <w:numId w:val="23"/>
        </w:numPr>
        <w:spacing w:before="480" w:after="0" w:line="276" w:lineRule="auto"/>
        <w:jc w:val="left"/>
        <w:rPr>
          <w:rFonts w:ascii="Calibri" w:hAnsi="Calibri" w:cs="Arial"/>
          <w:sz w:val="22"/>
          <w:szCs w:val="22"/>
        </w:rPr>
      </w:pPr>
      <w:r w:rsidRPr="00390469">
        <w:rPr>
          <w:rFonts w:ascii="Calibri" w:hAnsi="Calibri" w:cs="Arial"/>
          <w:sz w:val="22"/>
          <w:szCs w:val="22"/>
        </w:rPr>
        <w:t>ACTUALIZACION DE MODULOS DEL SGC</w:t>
      </w:r>
      <w:bookmarkStart w:id="1" w:name="_GoBack"/>
      <w:bookmarkEnd w:id="1"/>
    </w:p>
    <w:p w:rsidR="007473FD" w:rsidRDefault="007473FD" w:rsidP="007473FD">
      <w:pPr>
        <w:pStyle w:val="Prrafodelista"/>
        <w:tabs>
          <w:tab w:val="left" w:pos="7576"/>
        </w:tabs>
        <w:rPr>
          <w:rFonts w:cs="Arial"/>
        </w:rPr>
      </w:pPr>
    </w:p>
    <w:p w:rsidR="007473FD" w:rsidRPr="00C4622D" w:rsidRDefault="007473FD" w:rsidP="007473FD">
      <w:pPr>
        <w:pStyle w:val="Sinespaciado"/>
        <w:numPr>
          <w:ilvl w:val="0"/>
          <w:numId w:val="24"/>
        </w:numPr>
        <w:rPr>
          <w:rFonts w:cs="Arial"/>
        </w:rPr>
      </w:pPr>
      <w:r>
        <w:t>Mó</w:t>
      </w:r>
      <w:r w:rsidRPr="00390469">
        <w:t xml:space="preserve">dulo </w:t>
      </w:r>
      <w:proofErr w:type="spellStart"/>
      <w:r>
        <w:rPr>
          <w:b/>
        </w:rPr>
        <w:t>XXXInt</w:t>
      </w:r>
      <w:proofErr w:type="spellEnd"/>
    </w:p>
    <w:p w:rsidR="007473FD" w:rsidRDefault="007473FD" w:rsidP="007473FD">
      <w:pPr>
        <w:pStyle w:val="Sinespaciado"/>
        <w:ind w:left="720"/>
        <w:rPr>
          <w:b/>
        </w:rPr>
      </w:pPr>
      <w:r>
        <w:rPr>
          <w:b/>
        </w:rPr>
        <w:t xml:space="preserve">Formularios Actualizados </w:t>
      </w:r>
    </w:p>
    <w:p w:rsidR="007473FD" w:rsidRDefault="007473FD" w:rsidP="007473FD">
      <w:pPr>
        <w:pStyle w:val="Sinespaciado"/>
        <w:numPr>
          <w:ilvl w:val="2"/>
          <w:numId w:val="24"/>
        </w:numPr>
        <w:rPr>
          <w:rFonts w:cs="Arial"/>
        </w:rPr>
      </w:pPr>
      <w:proofErr w:type="spellStart"/>
      <w:r>
        <w:rPr>
          <w:rFonts w:cs="Arial"/>
        </w:rPr>
        <w:t>Nombre_del_formulario</w:t>
      </w:r>
      <w:r w:rsidRPr="00C4622D">
        <w:rPr>
          <w:rFonts w:cs="Arial"/>
        </w:rPr>
        <w:t>.scx</w:t>
      </w:r>
      <w:proofErr w:type="spellEnd"/>
    </w:p>
    <w:p w:rsidR="007473FD" w:rsidRPr="000F3A57" w:rsidRDefault="007473FD" w:rsidP="007473FD">
      <w:pPr>
        <w:pStyle w:val="Sinespaciado"/>
        <w:ind w:left="708"/>
        <w:rPr>
          <w:rFonts w:cs="Arial"/>
          <w:b/>
        </w:rPr>
      </w:pPr>
      <w:r w:rsidRPr="000F3A57">
        <w:rPr>
          <w:rFonts w:cs="Arial"/>
          <w:b/>
        </w:rPr>
        <w:t xml:space="preserve">Formularios Nuevos </w:t>
      </w:r>
    </w:p>
    <w:p w:rsidR="007473FD" w:rsidRDefault="007473FD" w:rsidP="007473FD">
      <w:pPr>
        <w:pStyle w:val="Sinespaciado"/>
        <w:numPr>
          <w:ilvl w:val="2"/>
          <w:numId w:val="24"/>
        </w:numPr>
        <w:rPr>
          <w:rFonts w:cs="Arial"/>
        </w:rPr>
      </w:pPr>
      <w:proofErr w:type="spellStart"/>
      <w:r>
        <w:rPr>
          <w:rFonts w:cs="Arial"/>
        </w:rPr>
        <w:t>Nombre_del</w:t>
      </w:r>
      <w:proofErr w:type="spellEnd"/>
      <w:r>
        <w:rPr>
          <w:rFonts w:cs="Arial"/>
        </w:rPr>
        <w:t xml:space="preserve"> _</w:t>
      </w:r>
      <w:proofErr w:type="spellStart"/>
      <w:r>
        <w:rPr>
          <w:rFonts w:cs="Arial"/>
        </w:rPr>
        <w:t>formulario</w:t>
      </w:r>
      <w:r w:rsidRPr="00EE0663">
        <w:rPr>
          <w:rFonts w:cs="Arial"/>
        </w:rPr>
        <w:t>.scx</w:t>
      </w:r>
      <w:proofErr w:type="spellEnd"/>
    </w:p>
    <w:p w:rsidR="007473FD" w:rsidRPr="000F3A57" w:rsidRDefault="007473FD" w:rsidP="007473FD">
      <w:pPr>
        <w:pStyle w:val="Sinespaciado"/>
        <w:ind w:left="708"/>
        <w:rPr>
          <w:rFonts w:cs="Arial"/>
          <w:b/>
        </w:rPr>
      </w:pPr>
      <w:r w:rsidRPr="000F3A57">
        <w:rPr>
          <w:rFonts w:cs="Arial"/>
          <w:b/>
        </w:rPr>
        <w:t>Imágenes de Botones</w:t>
      </w:r>
    </w:p>
    <w:p w:rsidR="007473FD" w:rsidRDefault="007473FD" w:rsidP="007473FD">
      <w:pPr>
        <w:pStyle w:val="Sinespaciado"/>
        <w:numPr>
          <w:ilvl w:val="2"/>
          <w:numId w:val="24"/>
        </w:numPr>
        <w:rPr>
          <w:rFonts w:cs="Arial"/>
        </w:rPr>
      </w:pPr>
      <w:r>
        <w:rPr>
          <w:rFonts w:cs="Arial"/>
        </w:rPr>
        <w:t>Nombre_de_la_imagen.jpg</w:t>
      </w:r>
    </w:p>
    <w:p w:rsidR="007473FD" w:rsidRPr="000F3A57" w:rsidRDefault="007473FD" w:rsidP="007473FD">
      <w:pPr>
        <w:pStyle w:val="Sinespaciado"/>
        <w:ind w:left="709"/>
        <w:rPr>
          <w:rFonts w:cs="Arial"/>
          <w:b/>
        </w:rPr>
      </w:pPr>
      <w:r w:rsidRPr="000F3A57">
        <w:rPr>
          <w:rFonts w:cs="Arial"/>
          <w:b/>
        </w:rPr>
        <w:t xml:space="preserve">Reportes Modificados </w:t>
      </w:r>
    </w:p>
    <w:p w:rsidR="007473FD" w:rsidRDefault="009676F7" w:rsidP="007473FD">
      <w:pPr>
        <w:widowControl/>
        <w:numPr>
          <w:ilvl w:val="0"/>
          <w:numId w:val="25"/>
        </w:numPr>
        <w:ind w:left="2127"/>
        <w:jc w:val="left"/>
        <w:rPr>
          <w:lang w:eastAsia="es-ES"/>
        </w:rPr>
      </w:pPr>
      <w:proofErr w:type="spellStart"/>
      <w:r>
        <w:rPr>
          <w:lang w:eastAsia="es-ES"/>
        </w:rPr>
        <w:t>Nombre_del_reporte</w:t>
      </w:r>
      <w:r w:rsidRPr="0073532E">
        <w:rPr>
          <w:lang w:eastAsia="es-ES"/>
        </w:rPr>
        <w:t>.rpt</w:t>
      </w:r>
      <w:proofErr w:type="spellEnd"/>
    </w:p>
    <w:p w:rsidR="009676F7" w:rsidRDefault="009676F7" w:rsidP="007473FD">
      <w:pPr>
        <w:widowControl/>
        <w:numPr>
          <w:ilvl w:val="0"/>
          <w:numId w:val="25"/>
        </w:numPr>
        <w:ind w:left="2127"/>
        <w:jc w:val="left"/>
        <w:rPr>
          <w:lang w:eastAsia="es-ES"/>
        </w:rPr>
      </w:pPr>
      <w:proofErr w:type="spellStart"/>
      <w:r>
        <w:rPr>
          <w:lang w:eastAsia="es-ES"/>
        </w:rPr>
        <w:t>Nombre_del_reporte</w:t>
      </w:r>
      <w:r>
        <w:rPr>
          <w:lang w:eastAsia="es-ES"/>
        </w:rPr>
        <w:t>.rpd</w:t>
      </w:r>
      <w:proofErr w:type="spellEnd"/>
    </w:p>
    <w:p w:rsidR="007473FD" w:rsidRPr="000F3A57" w:rsidRDefault="007473FD" w:rsidP="007473FD">
      <w:pPr>
        <w:pStyle w:val="Sinespaciado"/>
        <w:ind w:left="720"/>
        <w:rPr>
          <w:rFonts w:cs="Arial"/>
          <w:b/>
        </w:rPr>
      </w:pPr>
      <w:r>
        <w:rPr>
          <w:rFonts w:cs="Arial"/>
          <w:b/>
        </w:rPr>
        <w:t>Programas actualizados</w:t>
      </w:r>
    </w:p>
    <w:p w:rsidR="007473FD" w:rsidRPr="009676F7" w:rsidRDefault="007473FD" w:rsidP="007473FD">
      <w:pPr>
        <w:pStyle w:val="Sinespaciado"/>
        <w:numPr>
          <w:ilvl w:val="2"/>
          <w:numId w:val="24"/>
        </w:numPr>
        <w:rPr>
          <w:rFonts w:ascii="Arial" w:hAnsi="Arial"/>
          <w:sz w:val="20"/>
          <w:szCs w:val="20"/>
          <w:lang w:val="es-ES" w:eastAsia="es-ES"/>
        </w:rPr>
      </w:pPr>
      <w:proofErr w:type="spellStart"/>
      <w:r w:rsidRPr="009676F7">
        <w:rPr>
          <w:rFonts w:ascii="Arial" w:hAnsi="Arial"/>
          <w:sz w:val="20"/>
          <w:szCs w:val="20"/>
          <w:lang w:val="es-ES" w:eastAsia="es-ES"/>
        </w:rPr>
        <w:t>Nombre_del_programa.prg</w:t>
      </w:r>
      <w:proofErr w:type="spellEnd"/>
    </w:p>
    <w:p w:rsidR="007473FD" w:rsidRDefault="007473FD" w:rsidP="007473FD">
      <w:pPr>
        <w:pStyle w:val="Sinespaciado"/>
        <w:ind w:left="708"/>
        <w:rPr>
          <w:rFonts w:cs="Arial"/>
          <w:b/>
        </w:rPr>
      </w:pPr>
      <w:r w:rsidRPr="00582B0B">
        <w:rPr>
          <w:rFonts w:cs="Arial"/>
          <w:b/>
        </w:rPr>
        <w:t>Archivos Actualizados</w:t>
      </w:r>
    </w:p>
    <w:p w:rsidR="007473FD" w:rsidRPr="009676F7" w:rsidRDefault="007473FD" w:rsidP="007473FD">
      <w:pPr>
        <w:pStyle w:val="Sinespaciado"/>
        <w:numPr>
          <w:ilvl w:val="2"/>
          <w:numId w:val="24"/>
        </w:numPr>
        <w:rPr>
          <w:rFonts w:ascii="Arial" w:hAnsi="Arial"/>
          <w:sz w:val="20"/>
          <w:szCs w:val="20"/>
          <w:lang w:val="es-ES" w:eastAsia="es-ES"/>
        </w:rPr>
      </w:pPr>
      <w:proofErr w:type="spellStart"/>
      <w:r w:rsidRPr="009676F7">
        <w:rPr>
          <w:rFonts w:ascii="Arial" w:hAnsi="Arial"/>
          <w:sz w:val="20"/>
          <w:szCs w:val="20"/>
          <w:lang w:val="es-ES" w:eastAsia="es-ES"/>
        </w:rPr>
        <w:t>Nombre_del_archivo.vfpproj</w:t>
      </w:r>
      <w:proofErr w:type="spellEnd"/>
    </w:p>
    <w:p w:rsidR="007473FD" w:rsidRPr="00390469" w:rsidRDefault="007473FD" w:rsidP="007473FD">
      <w:pPr>
        <w:pStyle w:val="Prrafodelista"/>
        <w:tabs>
          <w:tab w:val="left" w:pos="7576"/>
        </w:tabs>
        <w:rPr>
          <w:rFonts w:cs="Arial"/>
        </w:rPr>
      </w:pPr>
    </w:p>
    <w:p w:rsidR="007473FD" w:rsidRPr="000F3A57" w:rsidRDefault="007473FD" w:rsidP="007473FD">
      <w:pPr>
        <w:pStyle w:val="Sinespaciado"/>
        <w:numPr>
          <w:ilvl w:val="0"/>
          <w:numId w:val="24"/>
        </w:numPr>
        <w:rPr>
          <w:rFonts w:cs="Arial"/>
        </w:rPr>
      </w:pPr>
      <w:r>
        <w:t>Mó</w:t>
      </w:r>
      <w:r w:rsidRPr="00390469">
        <w:t xml:space="preserve">dulo </w:t>
      </w:r>
      <w:proofErr w:type="spellStart"/>
      <w:r>
        <w:rPr>
          <w:b/>
        </w:rPr>
        <w:t>XXXBiz</w:t>
      </w:r>
      <w:proofErr w:type="spellEnd"/>
    </w:p>
    <w:p w:rsidR="007473FD" w:rsidRPr="00D24624" w:rsidRDefault="007473FD" w:rsidP="007473FD">
      <w:pPr>
        <w:pStyle w:val="Sinespaciado"/>
        <w:ind w:left="708"/>
        <w:rPr>
          <w:rFonts w:cs="Arial"/>
          <w:b/>
        </w:rPr>
      </w:pPr>
      <w:r w:rsidRPr="00D24624">
        <w:rPr>
          <w:rFonts w:cs="Arial"/>
          <w:b/>
        </w:rPr>
        <w:t>Programas Actualizados</w:t>
      </w:r>
    </w:p>
    <w:p w:rsidR="007473FD" w:rsidRDefault="007473FD" w:rsidP="009676F7">
      <w:pPr>
        <w:pStyle w:val="Sinespaciado"/>
        <w:numPr>
          <w:ilvl w:val="2"/>
          <w:numId w:val="24"/>
        </w:numPr>
        <w:rPr>
          <w:rFonts w:cs="Arial"/>
        </w:rPr>
      </w:pPr>
      <w:proofErr w:type="spellStart"/>
      <w:r>
        <w:rPr>
          <w:rFonts w:cs="Arial"/>
        </w:rPr>
        <w:t>bizNombre_del_programa.prg</w:t>
      </w:r>
      <w:proofErr w:type="spellEnd"/>
    </w:p>
    <w:p w:rsidR="00E01E71" w:rsidRPr="00D24624" w:rsidRDefault="00E01E71" w:rsidP="00E01E71">
      <w:pPr>
        <w:pStyle w:val="Sinespaciado"/>
        <w:ind w:left="720"/>
        <w:rPr>
          <w:rFonts w:cs="Arial"/>
          <w:b/>
        </w:rPr>
      </w:pPr>
      <w:r w:rsidRPr="00D24624">
        <w:rPr>
          <w:rFonts w:cs="Arial"/>
          <w:b/>
        </w:rPr>
        <w:t xml:space="preserve">Programas </w:t>
      </w:r>
      <w:r>
        <w:rPr>
          <w:rFonts w:cs="Arial"/>
          <w:b/>
        </w:rPr>
        <w:t>Nuevos</w:t>
      </w:r>
    </w:p>
    <w:p w:rsidR="00E01E71" w:rsidRDefault="00E01E71" w:rsidP="00E01E71">
      <w:pPr>
        <w:pStyle w:val="Sinespaciado"/>
        <w:numPr>
          <w:ilvl w:val="2"/>
          <w:numId w:val="24"/>
        </w:numPr>
        <w:rPr>
          <w:rFonts w:cs="Arial"/>
        </w:rPr>
      </w:pPr>
      <w:proofErr w:type="spellStart"/>
      <w:r>
        <w:rPr>
          <w:rFonts w:cs="Arial"/>
        </w:rPr>
        <w:t>bizNombre_del_programa.prg</w:t>
      </w:r>
      <w:proofErr w:type="spellEnd"/>
    </w:p>
    <w:p w:rsidR="007473FD" w:rsidRDefault="007473FD" w:rsidP="007473FD">
      <w:pPr>
        <w:pStyle w:val="Sinespaciado"/>
        <w:ind w:left="708"/>
        <w:rPr>
          <w:rFonts w:cs="Arial"/>
          <w:b/>
        </w:rPr>
      </w:pPr>
      <w:r w:rsidRPr="00582B0B">
        <w:rPr>
          <w:rFonts w:cs="Arial"/>
          <w:b/>
        </w:rPr>
        <w:t>Archivos Actualizados</w:t>
      </w:r>
    </w:p>
    <w:p w:rsidR="007473FD" w:rsidRPr="00582B0B" w:rsidRDefault="007473FD" w:rsidP="007473FD">
      <w:pPr>
        <w:pStyle w:val="Sinespaciado"/>
        <w:numPr>
          <w:ilvl w:val="2"/>
          <w:numId w:val="24"/>
        </w:numPr>
        <w:rPr>
          <w:rFonts w:cs="Arial"/>
          <w:b/>
        </w:rPr>
      </w:pPr>
      <w:proofErr w:type="spellStart"/>
      <w:r>
        <w:rPr>
          <w:rFonts w:cs="Arial"/>
        </w:rPr>
        <w:t>Nombre_del_archivo.vfpproj</w:t>
      </w:r>
      <w:proofErr w:type="spellEnd"/>
    </w:p>
    <w:p w:rsidR="007473FD" w:rsidRPr="00390469" w:rsidRDefault="007473FD" w:rsidP="007473FD">
      <w:pPr>
        <w:pStyle w:val="Ttulo1"/>
        <w:keepLines/>
        <w:widowControl/>
        <w:numPr>
          <w:ilvl w:val="0"/>
          <w:numId w:val="23"/>
        </w:numPr>
        <w:spacing w:before="480" w:after="0" w:line="276" w:lineRule="auto"/>
        <w:jc w:val="lef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</w:t>
      </w:r>
      <w:r w:rsidRPr="00390469">
        <w:rPr>
          <w:rFonts w:ascii="Calibri" w:hAnsi="Calibri" w:cs="Arial"/>
          <w:sz w:val="22"/>
          <w:szCs w:val="22"/>
        </w:rPr>
        <w:t>JECUCION DE SCRIPTS DE BASE DE DATOS</w:t>
      </w:r>
    </w:p>
    <w:p w:rsidR="007473FD" w:rsidRDefault="007473FD" w:rsidP="007473FD">
      <w:pPr>
        <w:pStyle w:val="Sinespaciado"/>
      </w:pPr>
    </w:p>
    <w:p w:rsidR="007473FD" w:rsidRDefault="007473FD" w:rsidP="007473FD">
      <w:pPr>
        <w:pStyle w:val="Sinespaciado"/>
        <w:numPr>
          <w:ilvl w:val="0"/>
          <w:numId w:val="24"/>
        </w:numPr>
      </w:pPr>
      <w:r>
        <w:t xml:space="preserve">Script: </w:t>
      </w:r>
      <w:r>
        <w:rPr>
          <w:b/>
        </w:rPr>
        <w:t>00_MODULO_Modelo</w:t>
      </w:r>
      <w:r w:rsidRPr="00B22F87">
        <w:rPr>
          <w:b/>
        </w:rPr>
        <w:t>.sql</w:t>
      </w:r>
    </w:p>
    <w:p w:rsidR="007473FD" w:rsidRDefault="007473FD" w:rsidP="007473FD">
      <w:pPr>
        <w:pStyle w:val="Sinespaciado"/>
        <w:ind w:left="708" w:firstLine="708"/>
      </w:pPr>
      <w:r w:rsidRPr="00390469">
        <w:t xml:space="preserve">Contenido: </w:t>
      </w:r>
    </w:p>
    <w:p w:rsidR="007473FD" w:rsidRPr="00C87816" w:rsidRDefault="007473FD" w:rsidP="007473FD">
      <w:pPr>
        <w:pStyle w:val="Sinespaciado"/>
        <w:numPr>
          <w:ilvl w:val="2"/>
          <w:numId w:val="24"/>
        </w:numPr>
      </w:pPr>
      <w:r>
        <w:rPr>
          <w:rFonts w:cs="Arial"/>
        </w:rPr>
        <w:t>Detalle del contenido</w:t>
      </w:r>
      <w:r w:rsidR="009676F7">
        <w:rPr>
          <w:rFonts w:cs="Arial"/>
        </w:rPr>
        <w:t>: nombre de las tablas creadas y/o modificadas</w:t>
      </w:r>
      <w:r>
        <w:rPr>
          <w:rFonts w:cs="Arial"/>
        </w:rPr>
        <w:t xml:space="preserve"> </w:t>
      </w:r>
    </w:p>
    <w:p w:rsidR="007473FD" w:rsidRPr="00437199" w:rsidRDefault="007473FD" w:rsidP="007473FD">
      <w:pPr>
        <w:pStyle w:val="Sinespaciado"/>
        <w:ind w:left="1800"/>
      </w:pPr>
    </w:p>
    <w:p w:rsidR="007473FD" w:rsidRDefault="007473FD" w:rsidP="007473FD">
      <w:pPr>
        <w:pStyle w:val="Sinespaciado"/>
        <w:numPr>
          <w:ilvl w:val="0"/>
          <w:numId w:val="24"/>
        </w:numPr>
      </w:pPr>
      <w:r>
        <w:t xml:space="preserve">Script: </w:t>
      </w:r>
      <w:r>
        <w:rPr>
          <w:b/>
        </w:rPr>
        <w:t>00_MODULO_Datos</w:t>
      </w:r>
      <w:r w:rsidRPr="00B22F87">
        <w:rPr>
          <w:b/>
        </w:rPr>
        <w:t>.sql</w:t>
      </w:r>
    </w:p>
    <w:p w:rsidR="007473FD" w:rsidRDefault="007473FD" w:rsidP="007473FD">
      <w:pPr>
        <w:pStyle w:val="Sinespaciado"/>
        <w:ind w:left="708" w:firstLine="708"/>
      </w:pPr>
      <w:r w:rsidRPr="00390469">
        <w:t xml:space="preserve">Contenido: </w:t>
      </w:r>
    </w:p>
    <w:p w:rsidR="007473FD" w:rsidRPr="009676F7" w:rsidRDefault="007473FD" w:rsidP="007473FD">
      <w:pPr>
        <w:pStyle w:val="Sinespaciado"/>
        <w:numPr>
          <w:ilvl w:val="2"/>
          <w:numId w:val="24"/>
        </w:numPr>
      </w:pPr>
      <w:r>
        <w:rPr>
          <w:rFonts w:cs="Arial"/>
        </w:rPr>
        <w:lastRenderedPageBreak/>
        <w:t>Detalle del contenido</w:t>
      </w:r>
      <w:r w:rsidR="009676F7">
        <w:rPr>
          <w:rFonts w:cs="Arial"/>
        </w:rPr>
        <w:t xml:space="preserve">: descripción de los datos </w:t>
      </w:r>
      <w:r w:rsidR="00E90041">
        <w:rPr>
          <w:rFonts w:cs="Arial"/>
        </w:rPr>
        <w:t xml:space="preserve">agregados </w:t>
      </w:r>
      <w:r w:rsidR="00E90041">
        <w:rPr>
          <w:rFonts w:cs="Arial"/>
        </w:rPr>
        <w:t>y/o</w:t>
      </w:r>
      <w:r w:rsidR="00E90041">
        <w:rPr>
          <w:rFonts w:cs="Arial"/>
        </w:rPr>
        <w:t xml:space="preserve"> modificados en las tablas.</w:t>
      </w:r>
    </w:p>
    <w:p w:rsidR="009676F7" w:rsidRPr="00D24624" w:rsidRDefault="009676F7" w:rsidP="009676F7">
      <w:pPr>
        <w:pStyle w:val="Sinespaciado"/>
        <w:ind w:left="2160"/>
      </w:pPr>
    </w:p>
    <w:p w:rsidR="007473FD" w:rsidRDefault="007473FD" w:rsidP="007473FD">
      <w:pPr>
        <w:pStyle w:val="Sinespaciado"/>
        <w:numPr>
          <w:ilvl w:val="0"/>
          <w:numId w:val="24"/>
        </w:numPr>
      </w:pPr>
      <w:r>
        <w:t xml:space="preserve">Script: </w:t>
      </w:r>
      <w:r w:rsidR="009676F7" w:rsidRPr="009676F7">
        <w:rPr>
          <w:b/>
        </w:rPr>
        <w:t>00_</w:t>
      </w:r>
      <w:r w:rsidRPr="009676F7">
        <w:rPr>
          <w:b/>
        </w:rPr>
        <w:t>ACC</w:t>
      </w:r>
      <w:r>
        <w:rPr>
          <w:b/>
        </w:rPr>
        <w:t>_MODULO</w:t>
      </w:r>
      <w:r w:rsidRPr="00B22F87">
        <w:rPr>
          <w:b/>
        </w:rPr>
        <w:t>.sql</w:t>
      </w:r>
    </w:p>
    <w:p w:rsidR="007473FD" w:rsidRDefault="007473FD" w:rsidP="007473FD">
      <w:pPr>
        <w:pStyle w:val="Sinespaciado"/>
        <w:ind w:left="708" w:firstLine="708"/>
      </w:pPr>
      <w:r w:rsidRPr="00390469">
        <w:t xml:space="preserve">Contenido: </w:t>
      </w:r>
    </w:p>
    <w:p w:rsidR="007473FD" w:rsidRPr="009676F7" w:rsidRDefault="007473FD" w:rsidP="007473FD">
      <w:pPr>
        <w:pStyle w:val="Sinespaciado"/>
        <w:numPr>
          <w:ilvl w:val="2"/>
          <w:numId w:val="24"/>
        </w:numPr>
      </w:pPr>
      <w:r>
        <w:rPr>
          <w:rFonts w:cs="Arial"/>
        </w:rPr>
        <w:t>Detalle del contenido</w:t>
      </w:r>
      <w:r w:rsidR="00E90041">
        <w:rPr>
          <w:rFonts w:cs="Arial"/>
        </w:rPr>
        <w:t xml:space="preserve">: descripción de los puntos de </w:t>
      </w:r>
      <w:r w:rsidR="009676F7">
        <w:rPr>
          <w:rFonts w:cs="Arial"/>
        </w:rPr>
        <w:t>menú y/o acciones</w:t>
      </w:r>
      <w:r w:rsidR="00E90041">
        <w:rPr>
          <w:rFonts w:cs="Arial"/>
        </w:rPr>
        <w:t xml:space="preserve"> creados y/o modificados</w:t>
      </w:r>
      <w:r w:rsidR="009676F7">
        <w:rPr>
          <w:rFonts w:cs="Arial"/>
        </w:rPr>
        <w:t>.</w:t>
      </w:r>
    </w:p>
    <w:p w:rsidR="009676F7" w:rsidRPr="00C87816" w:rsidRDefault="009676F7" w:rsidP="009676F7">
      <w:pPr>
        <w:pStyle w:val="Sinespaciado"/>
        <w:ind w:left="2160"/>
      </w:pPr>
    </w:p>
    <w:p w:rsidR="007473FD" w:rsidRDefault="007473FD" w:rsidP="007473FD">
      <w:pPr>
        <w:pStyle w:val="Sinespaciado"/>
        <w:numPr>
          <w:ilvl w:val="0"/>
          <w:numId w:val="24"/>
        </w:numPr>
      </w:pPr>
      <w:r>
        <w:t xml:space="preserve">Script: </w:t>
      </w:r>
      <w:r>
        <w:rPr>
          <w:b/>
        </w:rPr>
        <w:t>00_MODULO_SP</w:t>
      </w:r>
      <w:r w:rsidRPr="00B22F87">
        <w:rPr>
          <w:b/>
        </w:rPr>
        <w:t>.sql</w:t>
      </w:r>
    </w:p>
    <w:p w:rsidR="007473FD" w:rsidRDefault="007473FD" w:rsidP="007473FD">
      <w:pPr>
        <w:pStyle w:val="Sinespaciado"/>
        <w:ind w:left="708" w:firstLine="708"/>
      </w:pPr>
      <w:r w:rsidRPr="00390469">
        <w:t xml:space="preserve">Contenido: </w:t>
      </w:r>
    </w:p>
    <w:p w:rsidR="009676F7" w:rsidRDefault="009676F7" w:rsidP="007473FD">
      <w:pPr>
        <w:pStyle w:val="Sinespaciado"/>
        <w:ind w:left="708" w:firstLine="708"/>
      </w:pPr>
      <w:r>
        <w:t>Nuevos procedimientos almacenados:</w:t>
      </w:r>
    </w:p>
    <w:p w:rsidR="007473FD" w:rsidRPr="00C87816" w:rsidRDefault="007473FD" w:rsidP="007473FD">
      <w:pPr>
        <w:pStyle w:val="Sinespaciado"/>
        <w:numPr>
          <w:ilvl w:val="2"/>
          <w:numId w:val="24"/>
        </w:numPr>
      </w:pPr>
      <w:r>
        <w:rPr>
          <w:rFonts w:cs="Arial"/>
        </w:rPr>
        <w:t>Detalle del c</w:t>
      </w:r>
      <w:r w:rsidR="009676F7">
        <w:rPr>
          <w:rFonts w:cs="Arial"/>
        </w:rPr>
        <w:t>ontenido: Nombre de los procedimientos almacenados creados</w:t>
      </w:r>
    </w:p>
    <w:p w:rsidR="009676F7" w:rsidRDefault="009676F7" w:rsidP="009676F7">
      <w:pPr>
        <w:pStyle w:val="Sinespaciado"/>
        <w:ind w:left="720" w:firstLine="720"/>
      </w:pPr>
      <w:r>
        <w:t>P</w:t>
      </w:r>
      <w:r>
        <w:t>rocedimientos almacenados</w:t>
      </w:r>
      <w:r>
        <w:t xml:space="preserve"> modificados</w:t>
      </w:r>
      <w:r>
        <w:t>:</w:t>
      </w:r>
    </w:p>
    <w:p w:rsidR="007473FD" w:rsidRPr="00C87816" w:rsidRDefault="009676F7" w:rsidP="009676F7">
      <w:pPr>
        <w:pStyle w:val="Sinespaciado"/>
        <w:numPr>
          <w:ilvl w:val="2"/>
          <w:numId w:val="24"/>
        </w:numPr>
      </w:pPr>
      <w:r>
        <w:rPr>
          <w:rFonts w:cs="Arial"/>
        </w:rPr>
        <w:t>Detalle del c</w:t>
      </w:r>
      <w:r>
        <w:rPr>
          <w:rFonts w:cs="Arial"/>
        </w:rPr>
        <w:t xml:space="preserve">ontenido: </w:t>
      </w:r>
      <w:r>
        <w:rPr>
          <w:rFonts w:cs="Arial"/>
        </w:rPr>
        <w:t xml:space="preserve">Nombre de los procedimientos almacenados </w:t>
      </w:r>
      <w:r>
        <w:rPr>
          <w:rFonts w:cs="Arial"/>
        </w:rPr>
        <w:t>modificados</w:t>
      </w:r>
    </w:p>
    <w:p w:rsidR="007473FD" w:rsidRPr="00390469" w:rsidRDefault="007473FD" w:rsidP="007473FD">
      <w:pPr>
        <w:pStyle w:val="Sinespaciado"/>
      </w:pPr>
    </w:p>
    <w:p w:rsidR="007473FD" w:rsidRDefault="007473FD" w:rsidP="007473FD">
      <w:pPr>
        <w:pStyle w:val="Sinespaciado"/>
      </w:pPr>
    </w:p>
    <w:p w:rsidR="007473FD" w:rsidRDefault="007473FD" w:rsidP="007473FD">
      <w:pPr>
        <w:pStyle w:val="Sinespaciado"/>
      </w:pPr>
    </w:p>
    <w:p w:rsidR="007473FD" w:rsidRPr="00582B0B" w:rsidRDefault="007473FD" w:rsidP="007473FD">
      <w:pPr>
        <w:pStyle w:val="Sinespaciado"/>
        <w:rPr>
          <w:color w:val="FF0000"/>
        </w:rPr>
      </w:pPr>
      <w:r w:rsidRPr="00EE0663">
        <w:rPr>
          <w:color w:val="FF0000"/>
        </w:rPr>
        <w:t>NOTA</w:t>
      </w:r>
      <w:r>
        <w:rPr>
          <w:color w:val="FF0000"/>
        </w:rPr>
        <w:t xml:space="preserve"> Importante</w:t>
      </w:r>
      <w:r w:rsidRPr="00EE0663">
        <w:rPr>
          <w:color w:val="FF0000"/>
        </w:rPr>
        <w:t xml:space="preserve">: </w:t>
      </w:r>
      <w:r>
        <w:rPr>
          <w:color w:val="FF0000"/>
        </w:rPr>
        <w:t>Agregue cualquier comentario que se crea importante para la implementación</w:t>
      </w:r>
    </w:p>
    <w:p w:rsidR="007473FD" w:rsidRPr="007473FD" w:rsidRDefault="007473FD" w:rsidP="007473FD">
      <w:pPr>
        <w:rPr>
          <w:lang w:val="es-AR"/>
        </w:rPr>
      </w:pPr>
    </w:p>
    <w:sectPr w:rsidR="007473FD" w:rsidRPr="007473FD" w:rsidSect="00067561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2126" w:right="1559" w:bottom="1702" w:left="2127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1EC" w:rsidRDefault="00DC61EC">
      <w:r>
        <w:separator/>
      </w:r>
    </w:p>
  </w:endnote>
  <w:endnote w:type="continuationSeparator" w:id="0">
    <w:p w:rsidR="00DC61EC" w:rsidRDefault="00DC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18C" w:rsidRDefault="006B5E60" w:rsidP="00067561">
    <w:pPr>
      <w:pStyle w:val="Piedepgina"/>
      <w:framePr w:hSpace="187" w:wrap="around" w:vAnchor="page" w:hAnchor="page" w:x="9330" w:y="1530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rPr>
        <w:sz w:val="16"/>
      </w:rPr>
    </w:pPr>
    <w:r>
      <w:rPr>
        <w:noProof/>
        <w:lang w:val="es-AR" w:eastAsia="es-A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posOffset>6452235</wp:posOffset>
          </wp:positionH>
          <wp:positionV relativeFrom="page">
            <wp:posOffset>9718040</wp:posOffset>
          </wp:positionV>
          <wp:extent cx="718185" cy="696595"/>
          <wp:effectExtent l="0" t="0" r="5715" b="825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-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18C">
      <w:rPr>
        <w:i/>
        <w:sz w:val="16"/>
      </w:rPr>
      <w:t>www.baufest.com</w:t>
    </w:r>
  </w:p>
  <w:p w:rsidR="0033618C" w:rsidRDefault="006B5E60" w:rsidP="00067561">
    <w:pPr>
      <w:pStyle w:val="Piedepgina"/>
      <w:jc w:val="center"/>
      <w:rPr>
        <w:sz w:val="16"/>
      </w:rPr>
    </w:pPr>
    <w:r>
      <w:rPr>
        <w:noProof/>
        <w:lang w:val="es-AR" w:eastAsia="es-A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365760</wp:posOffset>
          </wp:positionH>
          <wp:positionV relativeFrom="page">
            <wp:posOffset>9738360</wp:posOffset>
          </wp:positionV>
          <wp:extent cx="718185" cy="577215"/>
          <wp:effectExtent l="0" t="0" r="5715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-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18C" w:rsidRPr="00CD37E7">
      <w:rPr>
        <w:sz w:val="16"/>
      </w:rPr>
      <w:t>Argentina: Las Heras 3257  - (C1425ASJ) Buenos Aires  - Tel +54-11-4807-8080  - Fax +54-11-4801-6146</w:t>
    </w:r>
  </w:p>
  <w:p w:rsidR="0033618C" w:rsidRDefault="0033618C" w:rsidP="00067561">
    <w:pPr>
      <w:pStyle w:val="Piedepgina"/>
      <w:jc w:val="center"/>
      <w:rPr>
        <w:sz w:val="16"/>
      </w:rPr>
    </w:pPr>
    <w:r w:rsidRPr="00CD37E7">
      <w:rPr>
        <w:sz w:val="16"/>
      </w:rPr>
      <w:t xml:space="preserve">España: c/Francisco </w:t>
    </w:r>
    <w:proofErr w:type="spellStart"/>
    <w:r w:rsidRPr="00CD37E7">
      <w:rPr>
        <w:sz w:val="16"/>
      </w:rPr>
      <w:t>Giralte</w:t>
    </w:r>
    <w:proofErr w:type="spellEnd"/>
    <w:r w:rsidRPr="00CD37E7">
      <w:rPr>
        <w:sz w:val="16"/>
      </w:rPr>
      <w:t xml:space="preserve">, 2  - (28002) Madrid  - Tel +34 91 </w:t>
    </w:r>
    <w:r>
      <w:rPr>
        <w:sz w:val="16"/>
      </w:rPr>
      <w:t>745 2763  - Fax +34 91 561 5626</w:t>
    </w:r>
  </w:p>
  <w:p w:rsidR="0033618C" w:rsidRDefault="0033618C" w:rsidP="00067561">
    <w:pPr>
      <w:pStyle w:val="Piedepgina"/>
      <w:jc w:val="center"/>
    </w:pPr>
    <w:r>
      <w:rPr>
        <w:sz w:val="16"/>
      </w:rPr>
      <w:t xml:space="preserve">México: </w:t>
    </w:r>
    <w:r w:rsidRPr="00551D80">
      <w:rPr>
        <w:sz w:val="16"/>
      </w:rPr>
      <w:t xml:space="preserve">Monte </w:t>
    </w:r>
    <w:proofErr w:type="spellStart"/>
    <w:r w:rsidRPr="00551D80">
      <w:rPr>
        <w:sz w:val="16"/>
      </w:rPr>
      <w:t>Pelvoux</w:t>
    </w:r>
    <w:proofErr w:type="spellEnd"/>
    <w:r w:rsidRPr="00551D80">
      <w:rPr>
        <w:sz w:val="16"/>
      </w:rPr>
      <w:t xml:space="preserve"> 111, 2do Piso</w:t>
    </w:r>
    <w:r>
      <w:rPr>
        <w:sz w:val="16"/>
      </w:rPr>
      <w:t xml:space="preserve"> </w:t>
    </w:r>
    <w:r w:rsidRPr="00551D80">
      <w:rPr>
        <w:sz w:val="16"/>
        <w:lang w:val="es-MX"/>
      </w:rPr>
      <w:t>Col. (11000) Del. Miguel Hidalgo</w:t>
    </w:r>
    <w:r>
      <w:rPr>
        <w:sz w:val="16"/>
        <w:lang w:val="es-MX"/>
      </w:rPr>
      <w:t xml:space="preserve"> </w:t>
    </w:r>
    <w:r w:rsidRPr="00551D80">
      <w:rPr>
        <w:sz w:val="16"/>
        <w:lang w:val="es-MX"/>
      </w:rPr>
      <w:t>D.F.</w:t>
    </w:r>
    <w:r>
      <w:rPr>
        <w:sz w:val="16"/>
        <w:lang w:val="es-MX"/>
      </w:rPr>
      <w:t xml:space="preserve"> </w:t>
    </w:r>
    <w:r w:rsidRPr="007F682A">
      <w:rPr>
        <w:sz w:val="16"/>
      </w:rPr>
      <w:t xml:space="preserve">Tel.: </w:t>
    </w:r>
    <w:r w:rsidRPr="00551D80">
      <w:rPr>
        <w:sz w:val="16"/>
      </w:rPr>
      <w:t>+52155 5284-2842</w:t>
    </w:r>
  </w:p>
  <w:p w:rsidR="0033618C" w:rsidRDefault="0033618C">
    <w:pPr>
      <w:pStyle w:val="Piedepgina"/>
    </w:pPr>
  </w:p>
  <w:p w:rsidR="0033618C" w:rsidRDefault="0033618C">
    <w:pPr>
      <w:pStyle w:val="Piedepgina"/>
      <w:jc w:val="center"/>
      <w:rPr>
        <w:sz w:val="16"/>
      </w:rPr>
    </w:pPr>
  </w:p>
  <w:p w:rsidR="0033618C" w:rsidRDefault="003361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1EC" w:rsidRDefault="00DC61EC">
      <w:r>
        <w:separator/>
      </w:r>
    </w:p>
  </w:footnote>
  <w:footnote w:type="continuationSeparator" w:id="0">
    <w:p w:rsidR="00DC61EC" w:rsidRDefault="00DC6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18C" w:rsidRDefault="0033618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67" type="#_x0000_t136" style="position:absolute;left:0;text-align:left;margin-left:0;margin-top:0;width:466.55pt;height:116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orrado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6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1134"/>
      <w:gridCol w:w="1134"/>
      <w:gridCol w:w="1560"/>
    </w:tblGrid>
    <w:tr w:rsidR="0033618C" w:rsidRPr="00874C3D" w:rsidTr="00F33CDA">
      <w:tblPrEx>
        <w:tblCellMar>
          <w:top w:w="0" w:type="dxa"/>
          <w:bottom w:w="0" w:type="dxa"/>
        </w:tblCellMar>
      </w:tblPrEx>
      <w:tc>
        <w:tcPr>
          <w:tcW w:w="4536" w:type="dxa"/>
          <w:tcBorders>
            <w:bottom w:val="nil"/>
          </w:tcBorders>
        </w:tcPr>
        <w:p w:rsidR="0033618C" w:rsidRPr="00874C3D" w:rsidRDefault="006B5E60" w:rsidP="00415DD6">
          <w:pPr>
            <w:tabs>
              <w:tab w:val="center" w:pos="4419"/>
              <w:tab w:val="right" w:pos="8838"/>
            </w:tabs>
            <w:spacing w:before="60"/>
            <w:rPr>
              <w:i/>
              <w:snapToGrid w:val="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 wp14:anchorId="0F443EC7" wp14:editId="4829010E">
                <wp:simplePos x="0" y="0"/>
                <wp:positionH relativeFrom="page">
                  <wp:posOffset>-1031240</wp:posOffset>
                </wp:positionH>
                <wp:positionV relativeFrom="page">
                  <wp:posOffset>2540</wp:posOffset>
                </wp:positionV>
                <wp:extent cx="979805" cy="783590"/>
                <wp:effectExtent l="0" t="0" r="0" b="0"/>
                <wp:wrapNone/>
                <wp:docPr id="45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-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618C" w:rsidRPr="00874C3D">
            <w:rPr>
              <w:i/>
              <w:snapToGrid w:val="0"/>
            </w:rPr>
            <w:t>Proyecto</w:t>
          </w:r>
        </w:p>
      </w:tc>
      <w:tc>
        <w:tcPr>
          <w:tcW w:w="2268" w:type="dxa"/>
          <w:gridSpan w:val="2"/>
          <w:tcBorders>
            <w:bottom w:val="nil"/>
          </w:tcBorders>
        </w:tcPr>
        <w:p w:rsidR="0033618C" w:rsidRPr="00874C3D" w:rsidRDefault="0033618C" w:rsidP="007B45A2">
          <w:pPr>
            <w:tabs>
              <w:tab w:val="center" w:pos="4419"/>
              <w:tab w:val="right" w:pos="8838"/>
            </w:tabs>
            <w:spacing w:before="60"/>
            <w:rPr>
              <w:i/>
              <w:snapToGrid w:val="0"/>
            </w:rPr>
          </w:pPr>
          <w:r w:rsidRPr="00874C3D">
            <w:rPr>
              <w:i/>
              <w:snapToGrid w:val="0"/>
            </w:rPr>
            <w:t>Cliente</w:t>
          </w:r>
        </w:p>
      </w:tc>
      <w:tc>
        <w:tcPr>
          <w:tcW w:w="1560" w:type="dxa"/>
          <w:tcBorders>
            <w:bottom w:val="nil"/>
          </w:tcBorders>
        </w:tcPr>
        <w:p w:rsidR="0033618C" w:rsidRPr="00874C3D" w:rsidRDefault="006B5E60" w:rsidP="007B45A2">
          <w:pPr>
            <w:tabs>
              <w:tab w:val="center" w:pos="4419"/>
              <w:tab w:val="right" w:pos="8838"/>
            </w:tabs>
            <w:spacing w:before="60"/>
            <w:rPr>
              <w:i/>
              <w:snapToGrid w:val="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776" behindDoc="0" locked="0" layoutInCell="1" allowOverlap="1" wp14:anchorId="681A48BB" wp14:editId="5365152F">
                <wp:simplePos x="0" y="0"/>
                <wp:positionH relativeFrom="page">
                  <wp:posOffset>737235</wp:posOffset>
                </wp:positionH>
                <wp:positionV relativeFrom="page">
                  <wp:posOffset>2540</wp:posOffset>
                </wp:positionV>
                <wp:extent cx="577215" cy="554990"/>
                <wp:effectExtent l="0" t="0" r="0" b="0"/>
                <wp:wrapNone/>
                <wp:docPr id="44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-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21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618C" w:rsidRPr="00874C3D">
            <w:rPr>
              <w:i/>
              <w:snapToGrid w:val="0"/>
            </w:rPr>
            <w:t>Página</w:t>
          </w:r>
        </w:p>
      </w:tc>
    </w:tr>
    <w:tr w:rsidR="0033618C" w:rsidRPr="00874C3D" w:rsidTr="00F33CDA">
      <w:tblPrEx>
        <w:tblCellMar>
          <w:top w:w="0" w:type="dxa"/>
          <w:bottom w:w="0" w:type="dxa"/>
        </w:tblCellMar>
      </w:tblPrEx>
      <w:tc>
        <w:tcPr>
          <w:tcW w:w="4536" w:type="dxa"/>
          <w:tcBorders>
            <w:top w:val="nil"/>
          </w:tcBorders>
        </w:tcPr>
        <w:p w:rsidR="0033618C" w:rsidRPr="0078463E" w:rsidRDefault="009676F7" w:rsidP="0014429E">
          <w:pPr>
            <w:tabs>
              <w:tab w:val="right" w:pos="8306"/>
            </w:tabs>
            <w:rPr>
              <w:sz w:val="18"/>
            </w:rPr>
          </w:pPr>
          <w:r w:rsidRPr="0078463E">
            <w:t>CNS</w:t>
          </w:r>
          <w:r>
            <w:t>9</w:t>
          </w:r>
          <w:r w:rsidRPr="0078463E">
            <w:t>00-Software Factory-SGC</w:t>
          </w:r>
        </w:p>
      </w:tc>
      <w:tc>
        <w:tcPr>
          <w:tcW w:w="2268" w:type="dxa"/>
          <w:gridSpan w:val="2"/>
          <w:tcBorders>
            <w:top w:val="nil"/>
          </w:tcBorders>
        </w:tcPr>
        <w:p w:rsidR="0033618C" w:rsidRPr="00874C3D" w:rsidRDefault="009676F7" w:rsidP="007B45A2">
          <w:pPr>
            <w:tabs>
              <w:tab w:val="center" w:pos="4153"/>
              <w:tab w:val="right" w:pos="8306"/>
            </w:tabs>
            <w:rPr>
              <w:sz w:val="18"/>
            </w:rPr>
          </w:pPr>
          <w:proofErr w:type="spellStart"/>
          <w:r>
            <w:rPr>
              <w:sz w:val="18"/>
            </w:rPr>
            <w:t>Cencosud</w:t>
          </w:r>
          <w:proofErr w:type="spellEnd"/>
        </w:p>
      </w:tc>
      <w:tc>
        <w:tcPr>
          <w:tcW w:w="1560" w:type="dxa"/>
          <w:tcBorders>
            <w:top w:val="nil"/>
          </w:tcBorders>
        </w:tcPr>
        <w:p w:rsidR="0033618C" w:rsidRPr="00874C3D" w:rsidRDefault="0033618C" w:rsidP="007B45A2">
          <w:pPr>
            <w:tabs>
              <w:tab w:val="center" w:pos="4153"/>
              <w:tab w:val="right" w:pos="8306"/>
            </w:tabs>
            <w:jc w:val="center"/>
            <w:rPr>
              <w:sz w:val="18"/>
            </w:rPr>
          </w:pPr>
          <w:r w:rsidRPr="00874C3D">
            <w:rPr>
              <w:snapToGrid w:val="0"/>
              <w:sz w:val="18"/>
            </w:rPr>
            <w:fldChar w:fldCharType="begin"/>
          </w:r>
          <w:r w:rsidRPr="00874C3D">
            <w:rPr>
              <w:snapToGrid w:val="0"/>
              <w:sz w:val="18"/>
            </w:rPr>
            <w:instrText xml:space="preserve"> PAGE </w:instrText>
          </w:r>
          <w:r w:rsidRPr="00874C3D">
            <w:rPr>
              <w:snapToGrid w:val="0"/>
              <w:sz w:val="18"/>
            </w:rPr>
            <w:fldChar w:fldCharType="separate"/>
          </w:r>
          <w:r w:rsidR="00D51038">
            <w:rPr>
              <w:noProof/>
              <w:snapToGrid w:val="0"/>
              <w:sz w:val="18"/>
            </w:rPr>
            <w:t>1</w:t>
          </w:r>
          <w:r w:rsidRPr="00874C3D">
            <w:rPr>
              <w:snapToGrid w:val="0"/>
              <w:sz w:val="18"/>
            </w:rPr>
            <w:fldChar w:fldCharType="end"/>
          </w:r>
          <w:r w:rsidRPr="00874C3D">
            <w:rPr>
              <w:snapToGrid w:val="0"/>
              <w:sz w:val="18"/>
            </w:rPr>
            <w:t xml:space="preserve"> / </w:t>
          </w:r>
          <w:r w:rsidRPr="00874C3D">
            <w:rPr>
              <w:snapToGrid w:val="0"/>
              <w:sz w:val="18"/>
            </w:rPr>
            <w:fldChar w:fldCharType="begin"/>
          </w:r>
          <w:r w:rsidRPr="00874C3D">
            <w:rPr>
              <w:snapToGrid w:val="0"/>
              <w:sz w:val="18"/>
            </w:rPr>
            <w:instrText xml:space="preserve"> NUMPAGES </w:instrText>
          </w:r>
          <w:r w:rsidRPr="00874C3D">
            <w:rPr>
              <w:snapToGrid w:val="0"/>
              <w:sz w:val="18"/>
            </w:rPr>
            <w:fldChar w:fldCharType="separate"/>
          </w:r>
          <w:r w:rsidR="00D51038">
            <w:rPr>
              <w:noProof/>
              <w:snapToGrid w:val="0"/>
              <w:sz w:val="18"/>
            </w:rPr>
            <w:t>3</w:t>
          </w:r>
          <w:r w:rsidRPr="00874C3D">
            <w:rPr>
              <w:snapToGrid w:val="0"/>
              <w:sz w:val="18"/>
            </w:rPr>
            <w:fldChar w:fldCharType="end"/>
          </w:r>
        </w:p>
      </w:tc>
    </w:tr>
    <w:tr w:rsidR="0033618C" w:rsidRPr="00874C3D" w:rsidTr="00F33CDA">
      <w:tblPrEx>
        <w:tblCellMar>
          <w:top w:w="0" w:type="dxa"/>
          <w:bottom w:w="0" w:type="dxa"/>
        </w:tblCellMar>
      </w:tblPrEx>
      <w:tc>
        <w:tcPr>
          <w:tcW w:w="4536" w:type="dxa"/>
          <w:tcBorders>
            <w:top w:val="nil"/>
            <w:bottom w:val="nil"/>
          </w:tcBorders>
        </w:tcPr>
        <w:p w:rsidR="0033618C" w:rsidRPr="00874C3D" w:rsidRDefault="0033618C" w:rsidP="007B45A2">
          <w:pPr>
            <w:tabs>
              <w:tab w:val="center" w:pos="4419"/>
              <w:tab w:val="right" w:pos="8838"/>
            </w:tabs>
            <w:spacing w:before="60"/>
            <w:rPr>
              <w:i/>
              <w:snapToGrid w:val="0"/>
            </w:rPr>
          </w:pPr>
          <w:r w:rsidRPr="00874C3D">
            <w:rPr>
              <w:i/>
              <w:snapToGrid w:val="0"/>
            </w:rPr>
            <w:t>Documento</w:t>
          </w:r>
        </w:p>
      </w:tc>
      <w:tc>
        <w:tcPr>
          <w:tcW w:w="1134" w:type="dxa"/>
          <w:tcBorders>
            <w:top w:val="nil"/>
            <w:bottom w:val="nil"/>
          </w:tcBorders>
        </w:tcPr>
        <w:p w:rsidR="0033618C" w:rsidRPr="00874C3D" w:rsidRDefault="0033618C" w:rsidP="007B45A2">
          <w:pPr>
            <w:tabs>
              <w:tab w:val="center" w:pos="4419"/>
              <w:tab w:val="right" w:pos="8838"/>
            </w:tabs>
            <w:spacing w:before="60"/>
            <w:rPr>
              <w:i/>
              <w:snapToGrid w:val="0"/>
            </w:rPr>
          </w:pPr>
          <w:r w:rsidRPr="00874C3D">
            <w:rPr>
              <w:i/>
              <w:snapToGrid w:val="0"/>
            </w:rPr>
            <w:t>Revisión</w:t>
          </w:r>
        </w:p>
      </w:tc>
      <w:tc>
        <w:tcPr>
          <w:tcW w:w="1134" w:type="dxa"/>
          <w:tcBorders>
            <w:top w:val="nil"/>
            <w:bottom w:val="nil"/>
          </w:tcBorders>
        </w:tcPr>
        <w:p w:rsidR="0033618C" w:rsidRPr="00874C3D" w:rsidRDefault="0033618C" w:rsidP="007B45A2">
          <w:pPr>
            <w:tabs>
              <w:tab w:val="center" w:pos="4419"/>
              <w:tab w:val="right" w:pos="8838"/>
            </w:tabs>
            <w:spacing w:before="60"/>
            <w:rPr>
              <w:i/>
              <w:snapToGrid w:val="0"/>
            </w:rPr>
          </w:pPr>
          <w:r w:rsidRPr="00874C3D">
            <w:rPr>
              <w:i/>
              <w:snapToGrid w:val="0"/>
            </w:rPr>
            <w:t>Fecha</w:t>
          </w:r>
        </w:p>
      </w:tc>
      <w:tc>
        <w:tcPr>
          <w:tcW w:w="1560" w:type="dxa"/>
          <w:tcBorders>
            <w:top w:val="nil"/>
            <w:bottom w:val="nil"/>
          </w:tcBorders>
        </w:tcPr>
        <w:p w:rsidR="0033618C" w:rsidRPr="00874C3D" w:rsidRDefault="0033618C" w:rsidP="007B45A2">
          <w:pPr>
            <w:tabs>
              <w:tab w:val="center" w:pos="4419"/>
              <w:tab w:val="right" w:pos="8838"/>
            </w:tabs>
            <w:spacing w:before="60"/>
            <w:rPr>
              <w:i/>
              <w:snapToGrid w:val="0"/>
            </w:rPr>
          </w:pPr>
          <w:r w:rsidRPr="00874C3D">
            <w:rPr>
              <w:i/>
              <w:snapToGrid w:val="0"/>
            </w:rPr>
            <w:t>Autor</w:t>
          </w:r>
        </w:p>
      </w:tc>
    </w:tr>
    <w:tr w:rsidR="0033618C" w:rsidRPr="00874C3D" w:rsidTr="00F33CDA">
      <w:tblPrEx>
        <w:tblCellMar>
          <w:top w:w="0" w:type="dxa"/>
          <w:bottom w:w="0" w:type="dxa"/>
        </w:tblCellMar>
      </w:tblPrEx>
      <w:tc>
        <w:tcPr>
          <w:tcW w:w="4536" w:type="dxa"/>
          <w:tcBorders>
            <w:top w:val="nil"/>
          </w:tcBorders>
        </w:tcPr>
        <w:p w:rsidR="0014429E" w:rsidRPr="0014429E" w:rsidRDefault="009676F7" w:rsidP="007B45A2">
          <w:pPr>
            <w:tabs>
              <w:tab w:val="center" w:pos="4153"/>
              <w:tab w:val="right" w:pos="8306"/>
            </w:tabs>
          </w:pPr>
          <w:r>
            <w:t>Manual de Implementación</w:t>
          </w:r>
        </w:p>
      </w:tc>
      <w:tc>
        <w:tcPr>
          <w:tcW w:w="1134" w:type="dxa"/>
          <w:tcBorders>
            <w:top w:val="nil"/>
          </w:tcBorders>
        </w:tcPr>
        <w:p w:rsidR="0033618C" w:rsidRPr="00874C3D" w:rsidRDefault="0033618C" w:rsidP="007B45A2">
          <w:pPr>
            <w:tabs>
              <w:tab w:val="center" w:pos="4153"/>
              <w:tab w:val="right" w:pos="8306"/>
            </w:tabs>
            <w:rPr>
              <w:sz w:val="18"/>
              <w:lang w:val="es-ES_tradnl"/>
            </w:rPr>
          </w:pPr>
          <w:r w:rsidRPr="00874C3D">
            <w:rPr>
              <w:sz w:val="18"/>
              <w:lang w:val="es-ES_tradnl"/>
            </w:rPr>
            <w:fldChar w:fldCharType="begin"/>
          </w:r>
          <w:r w:rsidRPr="00874C3D">
            <w:rPr>
              <w:sz w:val="18"/>
              <w:lang w:val="es-ES_tradnl"/>
            </w:rPr>
            <w:instrText xml:space="preserve"> DOCPROPERTY  Revisión  \* MERGEFORMAT </w:instrText>
          </w:r>
          <w:r w:rsidRPr="00874C3D">
            <w:rPr>
              <w:sz w:val="18"/>
              <w:lang w:val="es-ES_tradnl"/>
            </w:rPr>
            <w:fldChar w:fldCharType="separate"/>
          </w:r>
          <w:r>
            <w:rPr>
              <w:sz w:val="18"/>
              <w:lang w:val="es-ES_tradnl"/>
            </w:rPr>
            <w:t>v1.0</w:t>
          </w:r>
          <w:r w:rsidRPr="00874C3D">
            <w:rPr>
              <w:sz w:val="18"/>
              <w:lang w:val="es-ES_tradnl"/>
            </w:rPr>
            <w:fldChar w:fldCharType="end"/>
          </w:r>
        </w:p>
      </w:tc>
      <w:tc>
        <w:tcPr>
          <w:tcW w:w="1134" w:type="dxa"/>
          <w:tcBorders>
            <w:top w:val="nil"/>
          </w:tcBorders>
        </w:tcPr>
        <w:p w:rsidR="0033618C" w:rsidRPr="00874C3D" w:rsidRDefault="009676F7" w:rsidP="0014429E">
          <w:pPr>
            <w:tabs>
              <w:tab w:val="center" w:pos="4153"/>
              <w:tab w:val="right" w:pos="8306"/>
            </w:tabs>
            <w:rPr>
              <w:sz w:val="18"/>
              <w:lang w:val="es-ES_tradnl"/>
            </w:rPr>
          </w:pPr>
          <w:r>
            <w:rPr>
              <w:sz w:val="18"/>
              <w:lang w:val="es-ES_tradnl"/>
            </w:rPr>
            <w:fldChar w:fldCharType="begin"/>
          </w:r>
          <w:r>
            <w:rPr>
              <w:sz w:val="18"/>
              <w:lang w:val="es-ES_tradnl"/>
            </w:rPr>
            <w:instrText xml:space="preserve"> TIME \@ "dd/MM/yyyy" </w:instrText>
          </w:r>
          <w:r>
            <w:rPr>
              <w:sz w:val="18"/>
              <w:lang w:val="es-ES_tradnl"/>
            </w:rPr>
            <w:fldChar w:fldCharType="separate"/>
          </w:r>
          <w:r>
            <w:rPr>
              <w:noProof/>
              <w:sz w:val="18"/>
              <w:lang w:val="es-ES_tradnl"/>
            </w:rPr>
            <w:t>12/02/2016</w:t>
          </w:r>
          <w:r>
            <w:rPr>
              <w:sz w:val="18"/>
              <w:lang w:val="es-ES_tradnl"/>
            </w:rPr>
            <w:fldChar w:fldCharType="end"/>
          </w:r>
        </w:p>
      </w:tc>
      <w:tc>
        <w:tcPr>
          <w:tcW w:w="1560" w:type="dxa"/>
          <w:tcBorders>
            <w:top w:val="nil"/>
          </w:tcBorders>
        </w:tcPr>
        <w:p w:rsidR="0033618C" w:rsidRPr="00874C3D" w:rsidRDefault="009676F7" w:rsidP="007B45A2">
          <w:pPr>
            <w:tabs>
              <w:tab w:val="center" w:pos="4153"/>
              <w:tab w:val="right" w:pos="8306"/>
            </w:tabs>
            <w:jc w:val="center"/>
            <w:rPr>
              <w:sz w:val="18"/>
              <w:lang w:val="es-ES_tradnl"/>
            </w:rPr>
          </w:pPr>
          <w:r>
            <w:rPr>
              <w:sz w:val="18"/>
              <w:lang w:val="es-ES_tradnl"/>
            </w:rPr>
            <w:t>BCTORM</w:t>
          </w:r>
        </w:p>
      </w:tc>
    </w:tr>
  </w:tbl>
  <w:p w:rsidR="0033618C" w:rsidRDefault="0033618C" w:rsidP="00067561">
    <w:pPr>
      <w:pStyle w:val="Encabezado"/>
      <w:tabs>
        <w:tab w:val="clear" w:pos="8306"/>
        <w:tab w:val="right" w:pos="8080"/>
      </w:tabs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5" type="#_x0000_t75" style="position:absolute;left:0;text-align:left;margin-left:28.35pt;margin-top:157.05pt;width:23.15pt;height:113.15pt;z-index:251658752;visibility:visible;mso-wrap-edited:f;mso-position-horizontal-relative:page;mso-position-vertical-relative:page" fillcolor="window">
          <v:imagedata r:id="rId3" o:title=""/>
          <w10:wrap type="square" anchorx="page" anchory="page"/>
        </v:shape>
        <o:OLEObject Type="Embed" ProgID="Word.Picture.8" ShapeID="_x0000_s2085" DrawAspect="Content" ObjectID="_1516805341" r:id="rId4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18C" w:rsidRDefault="0033618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66" type="#_x0000_t136" style="position:absolute;left:0;text-align:left;margin-left:0;margin-top:0;width:466.55pt;height:116.6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orrado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C15"/>
    <w:multiLevelType w:val="hybridMultilevel"/>
    <w:tmpl w:val="50F2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5C0725"/>
    <w:multiLevelType w:val="hybridMultilevel"/>
    <w:tmpl w:val="7166EBFE"/>
    <w:lvl w:ilvl="0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55577"/>
    <w:multiLevelType w:val="hybridMultilevel"/>
    <w:tmpl w:val="F24E52D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46206"/>
    <w:multiLevelType w:val="hybridMultilevel"/>
    <w:tmpl w:val="A0A68E38"/>
    <w:lvl w:ilvl="0" w:tplc="5A5CD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6665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0887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091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634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5E4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027B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C20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1ED4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07FC9"/>
    <w:multiLevelType w:val="hybridMultilevel"/>
    <w:tmpl w:val="1AE04F6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97437A"/>
    <w:multiLevelType w:val="multilevel"/>
    <w:tmpl w:val="7432395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EA1355D"/>
    <w:multiLevelType w:val="hybridMultilevel"/>
    <w:tmpl w:val="D76A9D4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A27466"/>
    <w:multiLevelType w:val="hybridMultilevel"/>
    <w:tmpl w:val="63FE8D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2FF923A4"/>
    <w:multiLevelType w:val="hybridMultilevel"/>
    <w:tmpl w:val="55E83A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0">
    <w:nsid w:val="3100152A"/>
    <w:multiLevelType w:val="hybridMultilevel"/>
    <w:tmpl w:val="62421E3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3C36FFC"/>
    <w:multiLevelType w:val="hybridMultilevel"/>
    <w:tmpl w:val="5BB6D6FA"/>
    <w:lvl w:ilvl="0" w:tplc="0C0A0001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717409"/>
    <w:multiLevelType w:val="hybridMultilevel"/>
    <w:tmpl w:val="C2909348"/>
    <w:lvl w:ilvl="0" w:tplc="15968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B65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D04A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28BA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087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C2A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68E5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7525A9"/>
    <w:multiLevelType w:val="hybridMultilevel"/>
    <w:tmpl w:val="08749B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A7432"/>
    <w:multiLevelType w:val="hybridMultilevel"/>
    <w:tmpl w:val="CD388920"/>
    <w:lvl w:ilvl="0" w:tplc="94CE26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A6450B"/>
    <w:multiLevelType w:val="hybridMultilevel"/>
    <w:tmpl w:val="DDC43B78"/>
    <w:lvl w:ilvl="0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CA781E"/>
    <w:multiLevelType w:val="hybridMultilevel"/>
    <w:tmpl w:val="34760E84"/>
    <w:lvl w:ilvl="0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2641FF"/>
    <w:multiLevelType w:val="hybridMultilevel"/>
    <w:tmpl w:val="4CE414A6"/>
    <w:lvl w:ilvl="0" w:tplc="0C0A000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457308"/>
    <w:multiLevelType w:val="hybridMultilevel"/>
    <w:tmpl w:val="7B4C8BA4"/>
    <w:lvl w:ilvl="0" w:tplc="0C0A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>
    <w:nsid w:val="5C307132"/>
    <w:multiLevelType w:val="hybridMultilevel"/>
    <w:tmpl w:val="9A6A68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60950"/>
    <w:multiLevelType w:val="hybridMultilevel"/>
    <w:tmpl w:val="C406B5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A14D1"/>
    <w:multiLevelType w:val="multilevel"/>
    <w:tmpl w:val="55B6B25A"/>
    <w:lvl w:ilvl="0">
      <w:start w:val="1"/>
      <w:numFmt w:val="decimal"/>
      <w:pStyle w:val="Flowofevent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CC04E5B"/>
    <w:multiLevelType w:val="hybridMultilevel"/>
    <w:tmpl w:val="72B2835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A2514D"/>
    <w:multiLevelType w:val="hybridMultilevel"/>
    <w:tmpl w:val="7F24F2F4"/>
    <w:lvl w:ilvl="0" w:tplc="2C0A000F">
      <w:start w:val="1"/>
      <w:numFmt w:val="decimal"/>
      <w:lvlText w:val="%1."/>
      <w:lvlJc w:val="left"/>
      <w:pPr>
        <w:ind w:left="858" w:hanging="360"/>
      </w:pPr>
    </w:lvl>
    <w:lvl w:ilvl="1" w:tplc="2C0A0019">
      <w:start w:val="1"/>
      <w:numFmt w:val="lowerLetter"/>
      <w:lvlText w:val="%2."/>
      <w:lvlJc w:val="left"/>
      <w:pPr>
        <w:ind w:left="1578" w:hanging="360"/>
      </w:pPr>
    </w:lvl>
    <w:lvl w:ilvl="2" w:tplc="2C0A001B">
      <w:start w:val="1"/>
      <w:numFmt w:val="lowerRoman"/>
      <w:lvlText w:val="%3."/>
      <w:lvlJc w:val="right"/>
      <w:pPr>
        <w:ind w:left="2298" w:hanging="180"/>
      </w:pPr>
    </w:lvl>
    <w:lvl w:ilvl="3" w:tplc="2C0A000F">
      <w:start w:val="1"/>
      <w:numFmt w:val="decimal"/>
      <w:lvlText w:val="%4."/>
      <w:lvlJc w:val="left"/>
      <w:pPr>
        <w:ind w:left="3018" w:hanging="360"/>
      </w:pPr>
    </w:lvl>
    <w:lvl w:ilvl="4" w:tplc="2C0A0019">
      <w:start w:val="1"/>
      <w:numFmt w:val="lowerLetter"/>
      <w:lvlText w:val="%5."/>
      <w:lvlJc w:val="left"/>
      <w:pPr>
        <w:ind w:left="3738" w:hanging="360"/>
      </w:pPr>
    </w:lvl>
    <w:lvl w:ilvl="5" w:tplc="2C0A001B">
      <w:start w:val="1"/>
      <w:numFmt w:val="lowerRoman"/>
      <w:lvlText w:val="%6."/>
      <w:lvlJc w:val="right"/>
      <w:pPr>
        <w:ind w:left="4458" w:hanging="180"/>
      </w:pPr>
    </w:lvl>
    <w:lvl w:ilvl="6" w:tplc="2C0A000F">
      <w:start w:val="1"/>
      <w:numFmt w:val="decimal"/>
      <w:lvlText w:val="%7."/>
      <w:lvlJc w:val="left"/>
      <w:pPr>
        <w:ind w:left="5178" w:hanging="360"/>
      </w:pPr>
    </w:lvl>
    <w:lvl w:ilvl="7" w:tplc="2C0A0019">
      <w:start w:val="1"/>
      <w:numFmt w:val="lowerLetter"/>
      <w:lvlText w:val="%8."/>
      <w:lvlJc w:val="left"/>
      <w:pPr>
        <w:ind w:left="5898" w:hanging="360"/>
      </w:pPr>
    </w:lvl>
    <w:lvl w:ilvl="8" w:tplc="2C0A001B">
      <w:start w:val="1"/>
      <w:numFmt w:val="lowerRoman"/>
      <w:lvlText w:val="%9."/>
      <w:lvlJc w:val="right"/>
      <w:pPr>
        <w:ind w:left="6618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17"/>
  </w:num>
  <w:num w:numId="7">
    <w:abstractNumId w:val="1"/>
  </w:num>
  <w:num w:numId="8">
    <w:abstractNumId w:val="16"/>
  </w:num>
  <w:num w:numId="9">
    <w:abstractNumId w:val="23"/>
  </w:num>
  <w:num w:numId="10">
    <w:abstractNumId w:val="9"/>
  </w:num>
  <w:num w:numId="11">
    <w:abstractNumId w:val="15"/>
  </w:num>
  <w:num w:numId="12">
    <w:abstractNumId w:val="0"/>
  </w:num>
  <w:num w:numId="13">
    <w:abstractNumId w:val="12"/>
  </w:num>
  <w:num w:numId="14">
    <w:abstractNumId w:val="19"/>
  </w:num>
  <w:num w:numId="15">
    <w:abstractNumId w:val="8"/>
  </w:num>
  <w:num w:numId="16">
    <w:abstractNumId w:val="3"/>
  </w:num>
  <w:num w:numId="17">
    <w:abstractNumId w:val="18"/>
  </w:num>
  <w:num w:numId="18">
    <w:abstractNumId w:val="22"/>
  </w:num>
  <w:num w:numId="19">
    <w:abstractNumId w:val="1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0"/>
  </w:num>
  <w:num w:numId="2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6" fill="f" fillcolor="window" stroke="f">
      <v:fill color="window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2F"/>
    <w:rsid w:val="00001C7F"/>
    <w:rsid w:val="00002C62"/>
    <w:rsid w:val="000054EC"/>
    <w:rsid w:val="000070B0"/>
    <w:rsid w:val="00010BC1"/>
    <w:rsid w:val="00016A83"/>
    <w:rsid w:val="00023689"/>
    <w:rsid w:val="00024EFE"/>
    <w:rsid w:val="0002550C"/>
    <w:rsid w:val="00025896"/>
    <w:rsid w:val="00030ECE"/>
    <w:rsid w:val="00031A98"/>
    <w:rsid w:val="00041A26"/>
    <w:rsid w:val="00042D6D"/>
    <w:rsid w:val="0004668B"/>
    <w:rsid w:val="00052112"/>
    <w:rsid w:val="00054304"/>
    <w:rsid w:val="000569AF"/>
    <w:rsid w:val="00056E5D"/>
    <w:rsid w:val="00057710"/>
    <w:rsid w:val="00061BFD"/>
    <w:rsid w:val="00063EF9"/>
    <w:rsid w:val="00067561"/>
    <w:rsid w:val="000771D1"/>
    <w:rsid w:val="00080696"/>
    <w:rsid w:val="00080A97"/>
    <w:rsid w:val="00082504"/>
    <w:rsid w:val="000853ED"/>
    <w:rsid w:val="0009123B"/>
    <w:rsid w:val="000920BE"/>
    <w:rsid w:val="00092270"/>
    <w:rsid w:val="00092D46"/>
    <w:rsid w:val="00096245"/>
    <w:rsid w:val="00097122"/>
    <w:rsid w:val="000A0C56"/>
    <w:rsid w:val="000A2753"/>
    <w:rsid w:val="000A28A8"/>
    <w:rsid w:val="000B02E1"/>
    <w:rsid w:val="000B16A8"/>
    <w:rsid w:val="000B3994"/>
    <w:rsid w:val="000B4AEC"/>
    <w:rsid w:val="000B70AA"/>
    <w:rsid w:val="000C0F34"/>
    <w:rsid w:val="000C2682"/>
    <w:rsid w:val="000C6140"/>
    <w:rsid w:val="000D38D5"/>
    <w:rsid w:val="000D3CA6"/>
    <w:rsid w:val="000D69D4"/>
    <w:rsid w:val="000E3076"/>
    <w:rsid w:val="000E3884"/>
    <w:rsid w:val="000E6BD5"/>
    <w:rsid w:val="000E6F99"/>
    <w:rsid w:val="000F1F0D"/>
    <w:rsid w:val="000F64F2"/>
    <w:rsid w:val="000F7E82"/>
    <w:rsid w:val="00106AB4"/>
    <w:rsid w:val="00107C2C"/>
    <w:rsid w:val="00117396"/>
    <w:rsid w:val="00117D27"/>
    <w:rsid w:val="00123B1E"/>
    <w:rsid w:val="00123B84"/>
    <w:rsid w:val="00126689"/>
    <w:rsid w:val="00127105"/>
    <w:rsid w:val="00133BFB"/>
    <w:rsid w:val="0013510F"/>
    <w:rsid w:val="00136412"/>
    <w:rsid w:val="0014046D"/>
    <w:rsid w:val="00144120"/>
    <w:rsid w:val="0014429E"/>
    <w:rsid w:val="00144B07"/>
    <w:rsid w:val="001457C5"/>
    <w:rsid w:val="00146C4E"/>
    <w:rsid w:val="00153FCC"/>
    <w:rsid w:val="0016112D"/>
    <w:rsid w:val="00162E1E"/>
    <w:rsid w:val="001653A7"/>
    <w:rsid w:val="00167982"/>
    <w:rsid w:val="001728EC"/>
    <w:rsid w:val="00172FA1"/>
    <w:rsid w:val="00172FE1"/>
    <w:rsid w:val="00175275"/>
    <w:rsid w:val="001757A1"/>
    <w:rsid w:val="001770FF"/>
    <w:rsid w:val="001805DC"/>
    <w:rsid w:val="00185690"/>
    <w:rsid w:val="001858F4"/>
    <w:rsid w:val="00186E77"/>
    <w:rsid w:val="001900F6"/>
    <w:rsid w:val="0019465F"/>
    <w:rsid w:val="00196585"/>
    <w:rsid w:val="0019773B"/>
    <w:rsid w:val="001A15A0"/>
    <w:rsid w:val="001A38C4"/>
    <w:rsid w:val="001A3C5A"/>
    <w:rsid w:val="001B0740"/>
    <w:rsid w:val="001B0A66"/>
    <w:rsid w:val="001B1353"/>
    <w:rsid w:val="001B19F4"/>
    <w:rsid w:val="001C0E98"/>
    <w:rsid w:val="001C5459"/>
    <w:rsid w:val="001C6A42"/>
    <w:rsid w:val="001D2B77"/>
    <w:rsid w:val="001D67DB"/>
    <w:rsid w:val="001E1238"/>
    <w:rsid w:val="001E41EC"/>
    <w:rsid w:val="001E4CAF"/>
    <w:rsid w:val="001E5592"/>
    <w:rsid w:val="001E6086"/>
    <w:rsid w:val="001E680D"/>
    <w:rsid w:val="001F33E1"/>
    <w:rsid w:val="00200697"/>
    <w:rsid w:val="0020510F"/>
    <w:rsid w:val="0021125A"/>
    <w:rsid w:val="00212C79"/>
    <w:rsid w:val="00212EF0"/>
    <w:rsid w:val="0021363E"/>
    <w:rsid w:val="002150FE"/>
    <w:rsid w:val="00215306"/>
    <w:rsid w:val="00215D3E"/>
    <w:rsid w:val="0022211A"/>
    <w:rsid w:val="00222506"/>
    <w:rsid w:val="00222899"/>
    <w:rsid w:val="00226B2C"/>
    <w:rsid w:val="002315A9"/>
    <w:rsid w:val="00231DB5"/>
    <w:rsid w:val="00233F28"/>
    <w:rsid w:val="002345C8"/>
    <w:rsid w:val="00240557"/>
    <w:rsid w:val="002440B9"/>
    <w:rsid w:val="00244A2A"/>
    <w:rsid w:val="0025092F"/>
    <w:rsid w:val="00252ABA"/>
    <w:rsid w:val="002530F3"/>
    <w:rsid w:val="002621DF"/>
    <w:rsid w:val="0026348B"/>
    <w:rsid w:val="00263DF3"/>
    <w:rsid w:val="002750DD"/>
    <w:rsid w:val="00276676"/>
    <w:rsid w:val="00282D31"/>
    <w:rsid w:val="00282EB0"/>
    <w:rsid w:val="0028566F"/>
    <w:rsid w:val="00286981"/>
    <w:rsid w:val="00290F09"/>
    <w:rsid w:val="002957CF"/>
    <w:rsid w:val="00296AFF"/>
    <w:rsid w:val="002A01F8"/>
    <w:rsid w:val="002A1840"/>
    <w:rsid w:val="002A1904"/>
    <w:rsid w:val="002A3E25"/>
    <w:rsid w:val="002A5A19"/>
    <w:rsid w:val="002A7646"/>
    <w:rsid w:val="002B00A7"/>
    <w:rsid w:val="002B289E"/>
    <w:rsid w:val="002B2D51"/>
    <w:rsid w:val="002B45A6"/>
    <w:rsid w:val="002C2C3C"/>
    <w:rsid w:val="002C5854"/>
    <w:rsid w:val="002C6CAD"/>
    <w:rsid w:val="002D0260"/>
    <w:rsid w:val="002D0A82"/>
    <w:rsid w:val="002D1874"/>
    <w:rsid w:val="002D1942"/>
    <w:rsid w:val="002D233B"/>
    <w:rsid w:val="002D634F"/>
    <w:rsid w:val="002D63A5"/>
    <w:rsid w:val="002E33C4"/>
    <w:rsid w:val="002F4678"/>
    <w:rsid w:val="002F4AFC"/>
    <w:rsid w:val="002F4F35"/>
    <w:rsid w:val="002F57C9"/>
    <w:rsid w:val="002F5AD5"/>
    <w:rsid w:val="002F5E4B"/>
    <w:rsid w:val="00301135"/>
    <w:rsid w:val="00301645"/>
    <w:rsid w:val="00303520"/>
    <w:rsid w:val="00305338"/>
    <w:rsid w:val="00306DCE"/>
    <w:rsid w:val="00311665"/>
    <w:rsid w:val="003128EE"/>
    <w:rsid w:val="00313EAE"/>
    <w:rsid w:val="00321F3E"/>
    <w:rsid w:val="00325AAB"/>
    <w:rsid w:val="00326ED8"/>
    <w:rsid w:val="00327846"/>
    <w:rsid w:val="0033304F"/>
    <w:rsid w:val="0033618C"/>
    <w:rsid w:val="00341FFE"/>
    <w:rsid w:val="003439D5"/>
    <w:rsid w:val="00344F09"/>
    <w:rsid w:val="003474AD"/>
    <w:rsid w:val="00347F4F"/>
    <w:rsid w:val="00350CD9"/>
    <w:rsid w:val="00351E29"/>
    <w:rsid w:val="00356F4F"/>
    <w:rsid w:val="00360ECD"/>
    <w:rsid w:val="003652D9"/>
    <w:rsid w:val="00366211"/>
    <w:rsid w:val="00367CF0"/>
    <w:rsid w:val="0037053D"/>
    <w:rsid w:val="00371B92"/>
    <w:rsid w:val="003843F5"/>
    <w:rsid w:val="003862A7"/>
    <w:rsid w:val="00391219"/>
    <w:rsid w:val="00391EA4"/>
    <w:rsid w:val="003A06F3"/>
    <w:rsid w:val="003A282E"/>
    <w:rsid w:val="003A2C1B"/>
    <w:rsid w:val="003A7DA4"/>
    <w:rsid w:val="003B021B"/>
    <w:rsid w:val="003B3607"/>
    <w:rsid w:val="003B36EC"/>
    <w:rsid w:val="003B40B7"/>
    <w:rsid w:val="003B76FF"/>
    <w:rsid w:val="003C3E0B"/>
    <w:rsid w:val="003C5B44"/>
    <w:rsid w:val="003D0F1F"/>
    <w:rsid w:val="003D33A9"/>
    <w:rsid w:val="003D367D"/>
    <w:rsid w:val="003D4841"/>
    <w:rsid w:val="003D551F"/>
    <w:rsid w:val="003D55DD"/>
    <w:rsid w:val="003E0226"/>
    <w:rsid w:val="003E0891"/>
    <w:rsid w:val="003E25F0"/>
    <w:rsid w:val="003E4E7C"/>
    <w:rsid w:val="003F11EC"/>
    <w:rsid w:val="003F74D7"/>
    <w:rsid w:val="003F7AE9"/>
    <w:rsid w:val="004012A4"/>
    <w:rsid w:val="00401F49"/>
    <w:rsid w:val="0040292F"/>
    <w:rsid w:val="00405366"/>
    <w:rsid w:val="00407289"/>
    <w:rsid w:val="00410385"/>
    <w:rsid w:val="00414776"/>
    <w:rsid w:val="004158E3"/>
    <w:rsid w:val="00415DD6"/>
    <w:rsid w:val="00416408"/>
    <w:rsid w:val="00417DDB"/>
    <w:rsid w:val="00420293"/>
    <w:rsid w:val="00420635"/>
    <w:rsid w:val="004207F2"/>
    <w:rsid w:val="004237D9"/>
    <w:rsid w:val="004275E2"/>
    <w:rsid w:val="004301E1"/>
    <w:rsid w:val="004315FF"/>
    <w:rsid w:val="00432C51"/>
    <w:rsid w:val="004428B8"/>
    <w:rsid w:val="00443517"/>
    <w:rsid w:val="00444247"/>
    <w:rsid w:val="00444D6F"/>
    <w:rsid w:val="004460ED"/>
    <w:rsid w:val="00446DAD"/>
    <w:rsid w:val="004473E2"/>
    <w:rsid w:val="00456C0C"/>
    <w:rsid w:val="00461926"/>
    <w:rsid w:val="004631D9"/>
    <w:rsid w:val="00463BFC"/>
    <w:rsid w:val="00464228"/>
    <w:rsid w:val="00466F00"/>
    <w:rsid w:val="00467FDF"/>
    <w:rsid w:val="00471708"/>
    <w:rsid w:val="00473699"/>
    <w:rsid w:val="004751AA"/>
    <w:rsid w:val="0048128E"/>
    <w:rsid w:val="00493FA2"/>
    <w:rsid w:val="004A15E3"/>
    <w:rsid w:val="004A3ED6"/>
    <w:rsid w:val="004B1883"/>
    <w:rsid w:val="004B3A08"/>
    <w:rsid w:val="004B56CF"/>
    <w:rsid w:val="004B603A"/>
    <w:rsid w:val="004C13A4"/>
    <w:rsid w:val="004C512E"/>
    <w:rsid w:val="004C5C05"/>
    <w:rsid w:val="004D15AE"/>
    <w:rsid w:val="004D3DEB"/>
    <w:rsid w:val="004D4AD8"/>
    <w:rsid w:val="004D6EF5"/>
    <w:rsid w:val="004D7097"/>
    <w:rsid w:val="004E155D"/>
    <w:rsid w:val="004E2831"/>
    <w:rsid w:val="004E34A0"/>
    <w:rsid w:val="004F0ED3"/>
    <w:rsid w:val="00501C10"/>
    <w:rsid w:val="0050200A"/>
    <w:rsid w:val="00504060"/>
    <w:rsid w:val="00507560"/>
    <w:rsid w:val="005075F4"/>
    <w:rsid w:val="00507BC5"/>
    <w:rsid w:val="00511993"/>
    <w:rsid w:val="005153CD"/>
    <w:rsid w:val="00535F2F"/>
    <w:rsid w:val="00535FAE"/>
    <w:rsid w:val="00540F05"/>
    <w:rsid w:val="00541842"/>
    <w:rsid w:val="0054209A"/>
    <w:rsid w:val="00542B61"/>
    <w:rsid w:val="00550C9B"/>
    <w:rsid w:val="00551CF8"/>
    <w:rsid w:val="00551FCD"/>
    <w:rsid w:val="00552E1D"/>
    <w:rsid w:val="005571CE"/>
    <w:rsid w:val="00560225"/>
    <w:rsid w:val="005608D1"/>
    <w:rsid w:val="00563D0A"/>
    <w:rsid w:val="00571CC5"/>
    <w:rsid w:val="00573211"/>
    <w:rsid w:val="005748CF"/>
    <w:rsid w:val="005758E8"/>
    <w:rsid w:val="00577C7C"/>
    <w:rsid w:val="005801B4"/>
    <w:rsid w:val="005816C8"/>
    <w:rsid w:val="00591168"/>
    <w:rsid w:val="005A462E"/>
    <w:rsid w:val="005A66ED"/>
    <w:rsid w:val="005A7BC7"/>
    <w:rsid w:val="005B0BF0"/>
    <w:rsid w:val="005B1D13"/>
    <w:rsid w:val="005B35ED"/>
    <w:rsid w:val="005C1DCC"/>
    <w:rsid w:val="005C399A"/>
    <w:rsid w:val="005C46C2"/>
    <w:rsid w:val="005C7283"/>
    <w:rsid w:val="005D0FF7"/>
    <w:rsid w:val="005D5137"/>
    <w:rsid w:val="005D6511"/>
    <w:rsid w:val="005D7B44"/>
    <w:rsid w:val="005E29F0"/>
    <w:rsid w:val="005E41D4"/>
    <w:rsid w:val="005E67A2"/>
    <w:rsid w:val="005F0040"/>
    <w:rsid w:val="005F2EA9"/>
    <w:rsid w:val="005F4B7E"/>
    <w:rsid w:val="005F603A"/>
    <w:rsid w:val="005F6E52"/>
    <w:rsid w:val="00600BC8"/>
    <w:rsid w:val="0060119F"/>
    <w:rsid w:val="006024CC"/>
    <w:rsid w:val="0060498A"/>
    <w:rsid w:val="00604D0C"/>
    <w:rsid w:val="00606537"/>
    <w:rsid w:val="006077FA"/>
    <w:rsid w:val="00611CFA"/>
    <w:rsid w:val="006122CB"/>
    <w:rsid w:val="00615898"/>
    <w:rsid w:val="00627205"/>
    <w:rsid w:val="00630369"/>
    <w:rsid w:val="00632909"/>
    <w:rsid w:val="00632E8B"/>
    <w:rsid w:val="006333DD"/>
    <w:rsid w:val="00637966"/>
    <w:rsid w:val="00637AFA"/>
    <w:rsid w:val="0064387E"/>
    <w:rsid w:val="00645F66"/>
    <w:rsid w:val="00647A5A"/>
    <w:rsid w:val="00651F69"/>
    <w:rsid w:val="00657D4E"/>
    <w:rsid w:val="00660C04"/>
    <w:rsid w:val="0066588A"/>
    <w:rsid w:val="00665FAC"/>
    <w:rsid w:val="00666F06"/>
    <w:rsid w:val="006671D4"/>
    <w:rsid w:val="00670287"/>
    <w:rsid w:val="00671E19"/>
    <w:rsid w:val="0067386F"/>
    <w:rsid w:val="00673AB0"/>
    <w:rsid w:val="00673B36"/>
    <w:rsid w:val="00674B27"/>
    <w:rsid w:val="0067658B"/>
    <w:rsid w:val="006775F8"/>
    <w:rsid w:val="00683221"/>
    <w:rsid w:val="00684379"/>
    <w:rsid w:val="00691D10"/>
    <w:rsid w:val="00692683"/>
    <w:rsid w:val="006949E1"/>
    <w:rsid w:val="00697AED"/>
    <w:rsid w:val="006A27FC"/>
    <w:rsid w:val="006A3700"/>
    <w:rsid w:val="006A3FD1"/>
    <w:rsid w:val="006A4C36"/>
    <w:rsid w:val="006A597F"/>
    <w:rsid w:val="006A7063"/>
    <w:rsid w:val="006B5E60"/>
    <w:rsid w:val="006B6E6B"/>
    <w:rsid w:val="006C113F"/>
    <w:rsid w:val="006C29D4"/>
    <w:rsid w:val="006C5F9A"/>
    <w:rsid w:val="006D0162"/>
    <w:rsid w:val="006D0A25"/>
    <w:rsid w:val="006D21F3"/>
    <w:rsid w:val="006D51EF"/>
    <w:rsid w:val="006D7208"/>
    <w:rsid w:val="006D7A84"/>
    <w:rsid w:val="006E3852"/>
    <w:rsid w:val="006E63C3"/>
    <w:rsid w:val="006E6467"/>
    <w:rsid w:val="006E6A6F"/>
    <w:rsid w:val="006E7784"/>
    <w:rsid w:val="006F4DBF"/>
    <w:rsid w:val="006F6272"/>
    <w:rsid w:val="006F6F1B"/>
    <w:rsid w:val="006F7958"/>
    <w:rsid w:val="00700357"/>
    <w:rsid w:val="007005A1"/>
    <w:rsid w:val="00706C73"/>
    <w:rsid w:val="00710ACD"/>
    <w:rsid w:val="00711D8D"/>
    <w:rsid w:val="007136C3"/>
    <w:rsid w:val="007142BB"/>
    <w:rsid w:val="00714384"/>
    <w:rsid w:val="0071619F"/>
    <w:rsid w:val="007206A1"/>
    <w:rsid w:val="00721B3F"/>
    <w:rsid w:val="007242EF"/>
    <w:rsid w:val="0072603D"/>
    <w:rsid w:val="00727904"/>
    <w:rsid w:val="007403C0"/>
    <w:rsid w:val="00740C8B"/>
    <w:rsid w:val="00741301"/>
    <w:rsid w:val="0074691F"/>
    <w:rsid w:val="00747104"/>
    <w:rsid w:val="007473FD"/>
    <w:rsid w:val="00752053"/>
    <w:rsid w:val="00755880"/>
    <w:rsid w:val="00762F1F"/>
    <w:rsid w:val="00764824"/>
    <w:rsid w:val="00765FD8"/>
    <w:rsid w:val="00770833"/>
    <w:rsid w:val="00774958"/>
    <w:rsid w:val="007801FA"/>
    <w:rsid w:val="0078463E"/>
    <w:rsid w:val="00786C3D"/>
    <w:rsid w:val="00787254"/>
    <w:rsid w:val="007878E5"/>
    <w:rsid w:val="007950E0"/>
    <w:rsid w:val="00795A4B"/>
    <w:rsid w:val="007A034D"/>
    <w:rsid w:val="007A1360"/>
    <w:rsid w:val="007A78C2"/>
    <w:rsid w:val="007B001E"/>
    <w:rsid w:val="007B45A2"/>
    <w:rsid w:val="007B4620"/>
    <w:rsid w:val="007B70EE"/>
    <w:rsid w:val="007C495C"/>
    <w:rsid w:val="007C6C9F"/>
    <w:rsid w:val="007D275E"/>
    <w:rsid w:val="007D56E7"/>
    <w:rsid w:val="007D5C3B"/>
    <w:rsid w:val="007E52F6"/>
    <w:rsid w:val="007E5F48"/>
    <w:rsid w:val="007E6A04"/>
    <w:rsid w:val="007E7D4D"/>
    <w:rsid w:val="007F3B8F"/>
    <w:rsid w:val="00800B4D"/>
    <w:rsid w:val="008049C0"/>
    <w:rsid w:val="00811089"/>
    <w:rsid w:val="00811787"/>
    <w:rsid w:val="008145B9"/>
    <w:rsid w:val="00814951"/>
    <w:rsid w:val="00816D80"/>
    <w:rsid w:val="00817E6F"/>
    <w:rsid w:val="00820191"/>
    <w:rsid w:val="00824D96"/>
    <w:rsid w:val="00825A9F"/>
    <w:rsid w:val="008279E7"/>
    <w:rsid w:val="0083139B"/>
    <w:rsid w:val="00833EA4"/>
    <w:rsid w:val="00834E5F"/>
    <w:rsid w:val="008417F1"/>
    <w:rsid w:val="00841AF0"/>
    <w:rsid w:val="0085443A"/>
    <w:rsid w:val="00854C8C"/>
    <w:rsid w:val="0085778A"/>
    <w:rsid w:val="00860214"/>
    <w:rsid w:val="00861BB6"/>
    <w:rsid w:val="0086405D"/>
    <w:rsid w:val="00877704"/>
    <w:rsid w:val="00877732"/>
    <w:rsid w:val="0088433B"/>
    <w:rsid w:val="0088619C"/>
    <w:rsid w:val="00886DB6"/>
    <w:rsid w:val="00886DD8"/>
    <w:rsid w:val="008903B6"/>
    <w:rsid w:val="008918EC"/>
    <w:rsid w:val="00895BFF"/>
    <w:rsid w:val="008A1482"/>
    <w:rsid w:val="008A40D5"/>
    <w:rsid w:val="008A4E43"/>
    <w:rsid w:val="008A5792"/>
    <w:rsid w:val="008A61DE"/>
    <w:rsid w:val="008B105C"/>
    <w:rsid w:val="008B3512"/>
    <w:rsid w:val="008B3A4E"/>
    <w:rsid w:val="008B5D7C"/>
    <w:rsid w:val="008C390D"/>
    <w:rsid w:val="008C39AC"/>
    <w:rsid w:val="008C4CDF"/>
    <w:rsid w:val="008D00F3"/>
    <w:rsid w:val="008D7771"/>
    <w:rsid w:val="008D7886"/>
    <w:rsid w:val="008E3E77"/>
    <w:rsid w:val="008E77F3"/>
    <w:rsid w:val="008F3970"/>
    <w:rsid w:val="008F3CFD"/>
    <w:rsid w:val="0090009C"/>
    <w:rsid w:val="009008D7"/>
    <w:rsid w:val="009040A8"/>
    <w:rsid w:val="009106A1"/>
    <w:rsid w:val="00911DBE"/>
    <w:rsid w:val="00915DF0"/>
    <w:rsid w:val="00917145"/>
    <w:rsid w:val="00917F89"/>
    <w:rsid w:val="00921903"/>
    <w:rsid w:val="009248D8"/>
    <w:rsid w:val="009266EF"/>
    <w:rsid w:val="00926FF7"/>
    <w:rsid w:val="00927B49"/>
    <w:rsid w:val="00930614"/>
    <w:rsid w:val="00932A54"/>
    <w:rsid w:val="00934B1B"/>
    <w:rsid w:val="009370B4"/>
    <w:rsid w:val="00937BAA"/>
    <w:rsid w:val="009458DB"/>
    <w:rsid w:val="009536A8"/>
    <w:rsid w:val="00954959"/>
    <w:rsid w:val="00960159"/>
    <w:rsid w:val="00960BF2"/>
    <w:rsid w:val="00960C87"/>
    <w:rsid w:val="009628EC"/>
    <w:rsid w:val="009676F7"/>
    <w:rsid w:val="00972C19"/>
    <w:rsid w:val="00974EBF"/>
    <w:rsid w:val="00985235"/>
    <w:rsid w:val="009868A5"/>
    <w:rsid w:val="009951A6"/>
    <w:rsid w:val="00995D20"/>
    <w:rsid w:val="00996C26"/>
    <w:rsid w:val="009A3363"/>
    <w:rsid w:val="009A36F5"/>
    <w:rsid w:val="009A476D"/>
    <w:rsid w:val="009A63C1"/>
    <w:rsid w:val="009A696B"/>
    <w:rsid w:val="009B0543"/>
    <w:rsid w:val="009B288E"/>
    <w:rsid w:val="009B3745"/>
    <w:rsid w:val="009B3D4D"/>
    <w:rsid w:val="009B65C5"/>
    <w:rsid w:val="009B7331"/>
    <w:rsid w:val="009B7C89"/>
    <w:rsid w:val="009C1761"/>
    <w:rsid w:val="009C26B3"/>
    <w:rsid w:val="009C45C8"/>
    <w:rsid w:val="009C46F2"/>
    <w:rsid w:val="009C4C1B"/>
    <w:rsid w:val="009C5318"/>
    <w:rsid w:val="009D271B"/>
    <w:rsid w:val="009E0530"/>
    <w:rsid w:val="009E5EA4"/>
    <w:rsid w:val="009F18A5"/>
    <w:rsid w:val="009F2A0F"/>
    <w:rsid w:val="00A0089D"/>
    <w:rsid w:val="00A01F47"/>
    <w:rsid w:val="00A11B8D"/>
    <w:rsid w:val="00A12806"/>
    <w:rsid w:val="00A20181"/>
    <w:rsid w:val="00A20705"/>
    <w:rsid w:val="00A20815"/>
    <w:rsid w:val="00A22DEE"/>
    <w:rsid w:val="00A25F77"/>
    <w:rsid w:val="00A32A2F"/>
    <w:rsid w:val="00A52653"/>
    <w:rsid w:val="00A54083"/>
    <w:rsid w:val="00A562D4"/>
    <w:rsid w:val="00A64A02"/>
    <w:rsid w:val="00A708A3"/>
    <w:rsid w:val="00A72F97"/>
    <w:rsid w:val="00A747B1"/>
    <w:rsid w:val="00A75481"/>
    <w:rsid w:val="00A93764"/>
    <w:rsid w:val="00AA3F85"/>
    <w:rsid w:val="00AA674C"/>
    <w:rsid w:val="00AB0241"/>
    <w:rsid w:val="00AB428B"/>
    <w:rsid w:val="00AB48C2"/>
    <w:rsid w:val="00AC3972"/>
    <w:rsid w:val="00AC3FC3"/>
    <w:rsid w:val="00AC52DD"/>
    <w:rsid w:val="00AC7193"/>
    <w:rsid w:val="00AD0A61"/>
    <w:rsid w:val="00AD457A"/>
    <w:rsid w:val="00AD6357"/>
    <w:rsid w:val="00AD7272"/>
    <w:rsid w:val="00AE0B7F"/>
    <w:rsid w:val="00AE2B6B"/>
    <w:rsid w:val="00AE313A"/>
    <w:rsid w:val="00AE3387"/>
    <w:rsid w:val="00AF2B03"/>
    <w:rsid w:val="00AF70A6"/>
    <w:rsid w:val="00AF70D8"/>
    <w:rsid w:val="00AF70F5"/>
    <w:rsid w:val="00B00942"/>
    <w:rsid w:val="00B01FA7"/>
    <w:rsid w:val="00B0270A"/>
    <w:rsid w:val="00B033E1"/>
    <w:rsid w:val="00B05DCC"/>
    <w:rsid w:val="00B062EB"/>
    <w:rsid w:val="00B1306B"/>
    <w:rsid w:val="00B160B8"/>
    <w:rsid w:val="00B16968"/>
    <w:rsid w:val="00B2112A"/>
    <w:rsid w:val="00B234FD"/>
    <w:rsid w:val="00B341A1"/>
    <w:rsid w:val="00B35191"/>
    <w:rsid w:val="00B3589B"/>
    <w:rsid w:val="00B37DEC"/>
    <w:rsid w:val="00B41187"/>
    <w:rsid w:val="00B44698"/>
    <w:rsid w:val="00B517EE"/>
    <w:rsid w:val="00B53F15"/>
    <w:rsid w:val="00B62D4D"/>
    <w:rsid w:val="00B64214"/>
    <w:rsid w:val="00B648C5"/>
    <w:rsid w:val="00B70527"/>
    <w:rsid w:val="00B71EE1"/>
    <w:rsid w:val="00B7252B"/>
    <w:rsid w:val="00B815B5"/>
    <w:rsid w:val="00B815E7"/>
    <w:rsid w:val="00B81AAA"/>
    <w:rsid w:val="00B83C9F"/>
    <w:rsid w:val="00B84E9E"/>
    <w:rsid w:val="00B8683E"/>
    <w:rsid w:val="00B87042"/>
    <w:rsid w:val="00B92173"/>
    <w:rsid w:val="00B94D50"/>
    <w:rsid w:val="00B94EE5"/>
    <w:rsid w:val="00B95307"/>
    <w:rsid w:val="00B964BE"/>
    <w:rsid w:val="00B97C62"/>
    <w:rsid w:val="00BA1ADB"/>
    <w:rsid w:val="00BA2546"/>
    <w:rsid w:val="00BA417D"/>
    <w:rsid w:val="00BA4575"/>
    <w:rsid w:val="00BA49B6"/>
    <w:rsid w:val="00BA5713"/>
    <w:rsid w:val="00BA5C65"/>
    <w:rsid w:val="00BA7179"/>
    <w:rsid w:val="00BB3592"/>
    <w:rsid w:val="00BB72AD"/>
    <w:rsid w:val="00BC10C6"/>
    <w:rsid w:val="00BC1FED"/>
    <w:rsid w:val="00BC344B"/>
    <w:rsid w:val="00BC34F5"/>
    <w:rsid w:val="00BC67F4"/>
    <w:rsid w:val="00BD78D7"/>
    <w:rsid w:val="00BE0D6D"/>
    <w:rsid w:val="00BE348C"/>
    <w:rsid w:val="00BF1CC0"/>
    <w:rsid w:val="00BF4FE1"/>
    <w:rsid w:val="00BF57FA"/>
    <w:rsid w:val="00BF6E90"/>
    <w:rsid w:val="00C0065D"/>
    <w:rsid w:val="00C01CF2"/>
    <w:rsid w:val="00C03F06"/>
    <w:rsid w:val="00C04502"/>
    <w:rsid w:val="00C11826"/>
    <w:rsid w:val="00C12A33"/>
    <w:rsid w:val="00C12B11"/>
    <w:rsid w:val="00C14E85"/>
    <w:rsid w:val="00C202C9"/>
    <w:rsid w:val="00C214F4"/>
    <w:rsid w:val="00C237F5"/>
    <w:rsid w:val="00C312F9"/>
    <w:rsid w:val="00C31EED"/>
    <w:rsid w:val="00C338F0"/>
    <w:rsid w:val="00C33D60"/>
    <w:rsid w:val="00C414FD"/>
    <w:rsid w:val="00C469D5"/>
    <w:rsid w:val="00C50DF8"/>
    <w:rsid w:val="00C607B3"/>
    <w:rsid w:val="00C65CA2"/>
    <w:rsid w:val="00C6639E"/>
    <w:rsid w:val="00C679BD"/>
    <w:rsid w:val="00C70F70"/>
    <w:rsid w:val="00C74FD5"/>
    <w:rsid w:val="00C7765B"/>
    <w:rsid w:val="00C82FC9"/>
    <w:rsid w:val="00C835A0"/>
    <w:rsid w:val="00C8505E"/>
    <w:rsid w:val="00C86CCC"/>
    <w:rsid w:val="00C87B3B"/>
    <w:rsid w:val="00C87C63"/>
    <w:rsid w:val="00C90158"/>
    <w:rsid w:val="00C9405F"/>
    <w:rsid w:val="00CA1299"/>
    <w:rsid w:val="00CA24AE"/>
    <w:rsid w:val="00CA4414"/>
    <w:rsid w:val="00CB313E"/>
    <w:rsid w:val="00CB539D"/>
    <w:rsid w:val="00CB67EE"/>
    <w:rsid w:val="00CB7508"/>
    <w:rsid w:val="00CC1504"/>
    <w:rsid w:val="00CC1FC7"/>
    <w:rsid w:val="00CD181D"/>
    <w:rsid w:val="00CD4286"/>
    <w:rsid w:val="00CD560C"/>
    <w:rsid w:val="00CE19D1"/>
    <w:rsid w:val="00CE2E92"/>
    <w:rsid w:val="00CE5C13"/>
    <w:rsid w:val="00CE5C8B"/>
    <w:rsid w:val="00CE6B01"/>
    <w:rsid w:val="00CF01ED"/>
    <w:rsid w:val="00CF0523"/>
    <w:rsid w:val="00CF430D"/>
    <w:rsid w:val="00D0354C"/>
    <w:rsid w:val="00D03ECB"/>
    <w:rsid w:val="00D04DED"/>
    <w:rsid w:val="00D06F82"/>
    <w:rsid w:val="00D112FE"/>
    <w:rsid w:val="00D17CBE"/>
    <w:rsid w:val="00D23C96"/>
    <w:rsid w:val="00D24258"/>
    <w:rsid w:val="00D27408"/>
    <w:rsid w:val="00D30434"/>
    <w:rsid w:val="00D30A4E"/>
    <w:rsid w:val="00D334B2"/>
    <w:rsid w:val="00D354F4"/>
    <w:rsid w:val="00D3574D"/>
    <w:rsid w:val="00D372D4"/>
    <w:rsid w:val="00D37371"/>
    <w:rsid w:val="00D37784"/>
    <w:rsid w:val="00D4220D"/>
    <w:rsid w:val="00D4496C"/>
    <w:rsid w:val="00D47DC5"/>
    <w:rsid w:val="00D51038"/>
    <w:rsid w:val="00D517CA"/>
    <w:rsid w:val="00D55633"/>
    <w:rsid w:val="00D56F79"/>
    <w:rsid w:val="00D570FF"/>
    <w:rsid w:val="00D57BF6"/>
    <w:rsid w:val="00D67283"/>
    <w:rsid w:val="00D70531"/>
    <w:rsid w:val="00D740B4"/>
    <w:rsid w:val="00D76940"/>
    <w:rsid w:val="00D85895"/>
    <w:rsid w:val="00D87EAD"/>
    <w:rsid w:val="00D932E5"/>
    <w:rsid w:val="00D97126"/>
    <w:rsid w:val="00DA5D58"/>
    <w:rsid w:val="00DB0B2F"/>
    <w:rsid w:val="00DB3A9E"/>
    <w:rsid w:val="00DB5A19"/>
    <w:rsid w:val="00DB7E02"/>
    <w:rsid w:val="00DC1F07"/>
    <w:rsid w:val="00DC395E"/>
    <w:rsid w:val="00DC3D44"/>
    <w:rsid w:val="00DC46BE"/>
    <w:rsid w:val="00DC5BE0"/>
    <w:rsid w:val="00DC61EC"/>
    <w:rsid w:val="00DC7F21"/>
    <w:rsid w:val="00DD1214"/>
    <w:rsid w:val="00DD1A02"/>
    <w:rsid w:val="00DD2915"/>
    <w:rsid w:val="00DD2EEE"/>
    <w:rsid w:val="00DE2611"/>
    <w:rsid w:val="00DE2652"/>
    <w:rsid w:val="00DE435D"/>
    <w:rsid w:val="00DE5509"/>
    <w:rsid w:val="00DF0D8E"/>
    <w:rsid w:val="00DF0DD4"/>
    <w:rsid w:val="00DF23FD"/>
    <w:rsid w:val="00DF2BE9"/>
    <w:rsid w:val="00DF490F"/>
    <w:rsid w:val="00DF7D5E"/>
    <w:rsid w:val="00E01684"/>
    <w:rsid w:val="00E01E71"/>
    <w:rsid w:val="00E03396"/>
    <w:rsid w:val="00E04C24"/>
    <w:rsid w:val="00E06051"/>
    <w:rsid w:val="00E11AC1"/>
    <w:rsid w:val="00E13AA1"/>
    <w:rsid w:val="00E14BEC"/>
    <w:rsid w:val="00E20CA6"/>
    <w:rsid w:val="00E21A79"/>
    <w:rsid w:val="00E21F08"/>
    <w:rsid w:val="00E21F74"/>
    <w:rsid w:val="00E23774"/>
    <w:rsid w:val="00E25F5A"/>
    <w:rsid w:val="00E277BE"/>
    <w:rsid w:val="00E30309"/>
    <w:rsid w:val="00E30E9B"/>
    <w:rsid w:val="00E313BC"/>
    <w:rsid w:val="00E34C18"/>
    <w:rsid w:val="00E36BBA"/>
    <w:rsid w:val="00E379E3"/>
    <w:rsid w:val="00E444C2"/>
    <w:rsid w:val="00E47893"/>
    <w:rsid w:val="00E54929"/>
    <w:rsid w:val="00E5666F"/>
    <w:rsid w:val="00E56AF1"/>
    <w:rsid w:val="00E57521"/>
    <w:rsid w:val="00E57F0A"/>
    <w:rsid w:val="00E63D16"/>
    <w:rsid w:val="00E64B1C"/>
    <w:rsid w:val="00E65AF7"/>
    <w:rsid w:val="00E7605B"/>
    <w:rsid w:val="00E80BC7"/>
    <w:rsid w:val="00E83E67"/>
    <w:rsid w:val="00E84C5D"/>
    <w:rsid w:val="00E85591"/>
    <w:rsid w:val="00E860BE"/>
    <w:rsid w:val="00E90041"/>
    <w:rsid w:val="00E93314"/>
    <w:rsid w:val="00E93834"/>
    <w:rsid w:val="00E93D0D"/>
    <w:rsid w:val="00EA292A"/>
    <w:rsid w:val="00EB1889"/>
    <w:rsid w:val="00EB25B0"/>
    <w:rsid w:val="00EB2718"/>
    <w:rsid w:val="00EB3137"/>
    <w:rsid w:val="00EB35A8"/>
    <w:rsid w:val="00EB3B6D"/>
    <w:rsid w:val="00EC2F42"/>
    <w:rsid w:val="00EC7CEF"/>
    <w:rsid w:val="00ED076B"/>
    <w:rsid w:val="00ED1966"/>
    <w:rsid w:val="00ED1F63"/>
    <w:rsid w:val="00ED25EA"/>
    <w:rsid w:val="00ED2FBD"/>
    <w:rsid w:val="00ED3073"/>
    <w:rsid w:val="00ED3B35"/>
    <w:rsid w:val="00ED4CB7"/>
    <w:rsid w:val="00ED51BF"/>
    <w:rsid w:val="00ED7754"/>
    <w:rsid w:val="00EE592C"/>
    <w:rsid w:val="00EE7230"/>
    <w:rsid w:val="00EE78E7"/>
    <w:rsid w:val="00EF3CC0"/>
    <w:rsid w:val="00EF69A4"/>
    <w:rsid w:val="00F14CEC"/>
    <w:rsid w:val="00F1506D"/>
    <w:rsid w:val="00F17B59"/>
    <w:rsid w:val="00F222C3"/>
    <w:rsid w:val="00F2371A"/>
    <w:rsid w:val="00F2490D"/>
    <w:rsid w:val="00F2611E"/>
    <w:rsid w:val="00F3375A"/>
    <w:rsid w:val="00F33CDA"/>
    <w:rsid w:val="00F353D2"/>
    <w:rsid w:val="00F37B8F"/>
    <w:rsid w:val="00F41229"/>
    <w:rsid w:val="00F413FC"/>
    <w:rsid w:val="00F41F55"/>
    <w:rsid w:val="00F42D56"/>
    <w:rsid w:val="00F46406"/>
    <w:rsid w:val="00F46B01"/>
    <w:rsid w:val="00F546AE"/>
    <w:rsid w:val="00F55DEE"/>
    <w:rsid w:val="00F56895"/>
    <w:rsid w:val="00F64792"/>
    <w:rsid w:val="00F64A95"/>
    <w:rsid w:val="00F65BAA"/>
    <w:rsid w:val="00F67F94"/>
    <w:rsid w:val="00F70222"/>
    <w:rsid w:val="00F71170"/>
    <w:rsid w:val="00F72CB7"/>
    <w:rsid w:val="00F74439"/>
    <w:rsid w:val="00F80B73"/>
    <w:rsid w:val="00F85EE7"/>
    <w:rsid w:val="00F92429"/>
    <w:rsid w:val="00F9427C"/>
    <w:rsid w:val="00F95CFF"/>
    <w:rsid w:val="00F96E24"/>
    <w:rsid w:val="00F970F1"/>
    <w:rsid w:val="00FA5A81"/>
    <w:rsid w:val="00FB5EA3"/>
    <w:rsid w:val="00FB7837"/>
    <w:rsid w:val="00FD0F4E"/>
    <w:rsid w:val="00FD48A2"/>
    <w:rsid w:val="00FD57E1"/>
    <w:rsid w:val="00FD766F"/>
    <w:rsid w:val="00FD779B"/>
    <w:rsid w:val="00FD7984"/>
    <w:rsid w:val="00FE33FC"/>
    <w:rsid w:val="00FF09DD"/>
    <w:rsid w:val="00FF321C"/>
    <w:rsid w:val="00FF4FDA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 fill="f" fillcolor="window" stroke="f">
      <v:fill color="window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24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after="120"/>
      <w:outlineLvl w:val="1"/>
    </w:pPr>
    <w:rPr>
      <w:b/>
      <w:i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after="6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i/>
      <w:u w:val="singl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</w:style>
  <w:style w:type="paragraph" w:customStyle="1" w:styleId="EncabezadoTitulos">
    <w:name w:val="EncabezadoTitulos"/>
    <w:basedOn w:val="Encabezado"/>
    <w:pPr>
      <w:tabs>
        <w:tab w:val="clear" w:pos="4153"/>
        <w:tab w:val="clear" w:pos="8306"/>
        <w:tab w:val="center" w:pos="4419"/>
        <w:tab w:val="right" w:pos="8838"/>
      </w:tabs>
      <w:spacing w:before="60"/>
    </w:pPr>
    <w:rPr>
      <w:i/>
      <w:snapToGrid w:val="0"/>
      <w:lang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tulo">
    <w:name w:val="Title"/>
    <w:basedOn w:val="Normal"/>
    <w:qFormat/>
    <w:pPr>
      <w:spacing w:after="240"/>
      <w:jc w:val="center"/>
    </w:pPr>
    <w:rPr>
      <w:b/>
      <w:kern w:val="28"/>
      <w:sz w:val="32"/>
    </w:rPr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08"/>
    </w:pPr>
  </w:style>
  <w:style w:type="paragraph" w:customStyle="1" w:styleId="Propuesta">
    <w:name w:val="Propuesta"/>
    <w:basedOn w:val="Normal"/>
    <w:pPr>
      <w:widowControl/>
      <w:jc w:val="right"/>
    </w:pPr>
    <w:rPr>
      <w:rFonts w:ascii="Tahoma" w:hAnsi="Tahoma"/>
      <w:sz w:val="32"/>
      <w:lang w:val="es-ES_tradnl"/>
    </w:rPr>
  </w:style>
  <w:style w:type="paragraph" w:customStyle="1" w:styleId="Propuesta2">
    <w:name w:val="Propuesta2"/>
    <w:basedOn w:val="Propuesta"/>
    <w:rPr>
      <w:b/>
      <w:i/>
      <w:sz w:val="24"/>
    </w:rPr>
  </w:style>
  <w:style w:type="paragraph" w:styleId="TDC1">
    <w:name w:val="toc 1"/>
    <w:basedOn w:val="Normal"/>
    <w:next w:val="Normal"/>
    <w:autoRedefine/>
    <w:uiPriority w:val="39"/>
    <w:pPr>
      <w:widowControl/>
      <w:tabs>
        <w:tab w:val="left" w:pos="567"/>
        <w:tab w:val="right" w:leader="dot" w:pos="8222"/>
      </w:tabs>
      <w:spacing w:before="120" w:after="120"/>
    </w:pPr>
    <w:rPr>
      <w:b/>
      <w:i/>
      <w:noProof/>
    </w:rPr>
  </w:style>
  <w:style w:type="paragraph" w:styleId="TDC2">
    <w:name w:val="toc 2"/>
    <w:basedOn w:val="Normal"/>
    <w:next w:val="Normal"/>
    <w:autoRedefine/>
    <w:uiPriority w:val="39"/>
    <w:rsid w:val="0067658B"/>
    <w:pPr>
      <w:widowControl/>
      <w:tabs>
        <w:tab w:val="left" w:pos="1134"/>
        <w:tab w:val="right" w:leader="dot" w:pos="8222"/>
      </w:tabs>
      <w:ind w:left="567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67658B"/>
    <w:pPr>
      <w:widowControl/>
      <w:tabs>
        <w:tab w:val="left" w:pos="1134"/>
        <w:tab w:val="left" w:pos="1701"/>
        <w:tab w:val="right" w:leader="dot" w:pos="8222"/>
      </w:tabs>
      <w:ind w:left="1134"/>
    </w:pPr>
    <w:rPr>
      <w:i/>
      <w:noProof/>
    </w:rPr>
  </w:style>
  <w:style w:type="paragraph" w:styleId="TDC4">
    <w:name w:val="toc 4"/>
    <w:basedOn w:val="Normal"/>
    <w:next w:val="Normal"/>
    <w:autoRedefine/>
    <w:semiHidden/>
    <w:pPr>
      <w:widowControl/>
      <w:tabs>
        <w:tab w:val="right" w:leader="dot" w:pos="8840"/>
      </w:tabs>
      <w:ind w:left="440"/>
    </w:pPr>
    <w:rPr>
      <w:rFonts w:ascii="Times New Roman" w:hAnsi="Times New Roman"/>
      <w:sz w:val="18"/>
      <w:lang w:val="es-ES_tradnl"/>
    </w:rPr>
  </w:style>
  <w:style w:type="paragraph" w:styleId="TDC5">
    <w:name w:val="toc 5"/>
    <w:basedOn w:val="Normal"/>
    <w:next w:val="Normal"/>
    <w:autoRedefine/>
    <w:semiHidden/>
    <w:pPr>
      <w:widowControl/>
      <w:tabs>
        <w:tab w:val="right" w:leader="dot" w:pos="8840"/>
      </w:tabs>
      <w:ind w:left="660"/>
    </w:pPr>
    <w:rPr>
      <w:rFonts w:ascii="Times New Roman" w:hAnsi="Times New Roman"/>
      <w:sz w:val="18"/>
      <w:lang w:val="es-ES_tradnl"/>
    </w:rPr>
  </w:style>
  <w:style w:type="paragraph" w:styleId="TDC6">
    <w:name w:val="toc 6"/>
    <w:basedOn w:val="Normal"/>
    <w:next w:val="Normal"/>
    <w:autoRedefine/>
    <w:semiHidden/>
    <w:pPr>
      <w:widowControl/>
      <w:tabs>
        <w:tab w:val="right" w:leader="dot" w:pos="8840"/>
      </w:tabs>
      <w:ind w:left="880"/>
    </w:pPr>
    <w:rPr>
      <w:rFonts w:ascii="Times New Roman" w:hAnsi="Times New Roman"/>
      <w:sz w:val="18"/>
      <w:lang w:val="es-ES_tradnl"/>
    </w:rPr>
  </w:style>
  <w:style w:type="paragraph" w:styleId="TDC7">
    <w:name w:val="toc 7"/>
    <w:basedOn w:val="Normal"/>
    <w:next w:val="Normal"/>
    <w:autoRedefine/>
    <w:semiHidden/>
    <w:pPr>
      <w:widowControl/>
      <w:tabs>
        <w:tab w:val="right" w:leader="dot" w:pos="8840"/>
      </w:tabs>
      <w:ind w:left="1100"/>
    </w:pPr>
    <w:rPr>
      <w:rFonts w:ascii="Times New Roman" w:hAnsi="Times New Roman"/>
      <w:sz w:val="18"/>
      <w:lang w:val="es-ES_tradnl"/>
    </w:rPr>
  </w:style>
  <w:style w:type="paragraph" w:styleId="TDC8">
    <w:name w:val="toc 8"/>
    <w:basedOn w:val="Normal"/>
    <w:next w:val="Normal"/>
    <w:autoRedefine/>
    <w:semiHidden/>
    <w:pPr>
      <w:widowControl/>
      <w:tabs>
        <w:tab w:val="right" w:leader="dot" w:pos="8840"/>
      </w:tabs>
      <w:ind w:left="1320"/>
    </w:pPr>
    <w:rPr>
      <w:rFonts w:ascii="Times New Roman" w:hAnsi="Times New Roman"/>
      <w:sz w:val="18"/>
      <w:lang w:val="es-ES_tradnl"/>
    </w:rPr>
  </w:style>
  <w:style w:type="paragraph" w:styleId="TDC9">
    <w:name w:val="toc 9"/>
    <w:basedOn w:val="Normal"/>
    <w:next w:val="Normal"/>
    <w:autoRedefine/>
    <w:semiHidden/>
    <w:pPr>
      <w:widowControl/>
      <w:tabs>
        <w:tab w:val="right" w:leader="dot" w:pos="8840"/>
      </w:tabs>
      <w:ind w:left="1540"/>
    </w:pPr>
    <w:rPr>
      <w:rFonts w:ascii="Times New Roman" w:hAnsi="Times New Roman"/>
      <w:sz w:val="18"/>
      <w:lang w:val="es-ES_tradnl"/>
    </w:rPr>
  </w:style>
  <w:style w:type="paragraph" w:styleId="Textocomentario">
    <w:name w:val="annotation text"/>
    <w:basedOn w:val="Normal"/>
    <w:semiHidden/>
    <w:pPr>
      <w:widowControl/>
    </w:pPr>
    <w:rPr>
      <w:lang w:val="es-ES_tradnl"/>
    </w:rPr>
  </w:style>
  <w:style w:type="paragraph" w:styleId="Textonotapie">
    <w:name w:val="footnote text"/>
    <w:basedOn w:val="Normal"/>
    <w:semiHidden/>
    <w:pPr>
      <w:widowControl/>
    </w:pPr>
    <w:rPr>
      <w:lang w:val="es-ES_tradnl"/>
    </w:rPr>
  </w:style>
  <w:style w:type="paragraph" w:styleId="Textoindependiente">
    <w:name w:val="Body Text"/>
    <w:basedOn w:val="Normal"/>
    <w:rPr>
      <w:b/>
    </w:rPr>
  </w:style>
  <w:style w:type="paragraph" w:styleId="Sangradetextonormal">
    <w:name w:val="Body Text Indent"/>
    <w:basedOn w:val="Normal"/>
    <w:pPr>
      <w:ind w:left="720"/>
    </w:pPr>
  </w:style>
  <w:style w:type="paragraph" w:styleId="Epgrafe">
    <w:name w:val="caption"/>
    <w:basedOn w:val="Normal"/>
    <w:next w:val="Normal"/>
    <w:qFormat/>
    <w:rPr>
      <w:b/>
      <w:i/>
      <w:sz w:val="24"/>
    </w:rPr>
  </w:style>
  <w:style w:type="character" w:styleId="Refdenotaalpie">
    <w:name w:val="footnote reference"/>
    <w:semiHidden/>
    <w:rPr>
      <w:vertAlign w:val="superscript"/>
    </w:rPr>
  </w:style>
  <w:style w:type="paragraph" w:styleId="Textoindependiente2">
    <w:name w:val="Body Text 2"/>
    <w:basedOn w:val="Normal"/>
    <w:rPr>
      <w:b/>
      <w:i/>
    </w:rPr>
  </w:style>
  <w:style w:type="paragraph" w:styleId="Lista">
    <w:name w:val="List"/>
    <w:basedOn w:val="Normal"/>
    <w:pPr>
      <w:ind w:left="360" w:hanging="360"/>
      <w:jc w:val="left"/>
    </w:pPr>
    <w:rPr>
      <w:sz w:val="22"/>
    </w:rPr>
  </w:style>
  <w:style w:type="paragraph" w:styleId="NormalWeb">
    <w:name w:val="Normal (Web)"/>
    <w:basedOn w:val="Normal"/>
    <w:pPr>
      <w:jc w:val="left"/>
    </w:pPr>
    <w:rPr>
      <w:rFonts w:ascii="Times New Roman" w:hAnsi="Times New Roman"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pPr>
      <w:widowControl w:val="0"/>
    </w:pPr>
    <w:rPr>
      <w:b/>
      <w:bCs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body">
    <w:name w:val="body"/>
    <w:basedOn w:val="Normal"/>
    <w:link w:val="bodyCar"/>
    <w:pPr>
      <w:keepLines/>
      <w:widowControl/>
      <w:spacing w:before="120" w:after="120"/>
      <w:ind w:left="709"/>
      <w:jc w:val="left"/>
    </w:pPr>
    <w:rPr>
      <w:rFonts w:ascii="Times New Roman" w:hAnsi="Times New Roman"/>
      <w:sz w:val="24"/>
      <w:lang w:val="en-US" w:eastAsia="es-ES"/>
    </w:rPr>
  </w:style>
  <w:style w:type="paragraph" w:styleId="Sangra2detindependiente">
    <w:name w:val="Body Text Indent 2"/>
    <w:basedOn w:val="Normal"/>
    <w:pPr>
      <w:ind w:left="939" w:firstLine="501"/>
    </w:pPr>
  </w:style>
  <w:style w:type="paragraph" w:styleId="Sangra3detindependiente">
    <w:name w:val="Body Text Indent 3"/>
    <w:basedOn w:val="Normal"/>
    <w:pPr>
      <w:ind w:left="939"/>
    </w:pPr>
    <w:rPr>
      <w:lang w:val="es-AR"/>
    </w:rPr>
  </w:style>
  <w:style w:type="paragraph" w:styleId="HTMLconformatoprevio">
    <w:name w:val="HTML Preformatted"/>
    <w:basedOn w:val="Normal"/>
    <w:rsid w:val="007005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lang w:eastAsia="es-ES"/>
    </w:rPr>
  </w:style>
  <w:style w:type="character" w:customStyle="1" w:styleId="spelle">
    <w:name w:val="spelle"/>
    <w:basedOn w:val="Fuentedeprrafopredeter"/>
    <w:rsid w:val="00FD48A2"/>
  </w:style>
  <w:style w:type="paragraph" w:customStyle="1" w:styleId="InfoBlue">
    <w:name w:val="InfoBlue"/>
    <w:basedOn w:val="Normal"/>
    <w:next w:val="Textoindependiente"/>
    <w:link w:val="InfoBlueChar"/>
    <w:autoRedefine/>
    <w:rsid w:val="00C312F9"/>
    <w:pPr>
      <w:spacing w:line="240" w:lineRule="atLeast"/>
      <w:jc w:val="left"/>
    </w:pPr>
    <w:rPr>
      <w:rFonts w:eastAsia="Arial Unicode MS" w:cs="Arial"/>
      <w:i/>
      <w:iCs/>
      <w:color w:val="0000FF"/>
    </w:rPr>
  </w:style>
  <w:style w:type="table" w:styleId="Tablaconcuadrcula">
    <w:name w:val="Table Grid"/>
    <w:basedOn w:val="Tablanormal"/>
    <w:rsid w:val="0095495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rsid w:val="004D3DEB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S"/>
    </w:rPr>
  </w:style>
  <w:style w:type="character" w:customStyle="1" w:styleId="InfoBlueChar">
    <w:name w:val="InfoBlue Char"/>
    <w:link w:val="InfoBlue"/>
    <w:rsid w:val="00C312F9"/>
    <w:rPr>
      <w:rFonts w:ascii="Arial" w:eastAsia="Arial Unicode MS" w:hAnsi="Arial" w:cs="Arial"/>
      <w:i/>
      <w:iCs/>
      <w:color w:val="0000FF"/>
      <w:lang w:val="es-ES" w:eastAsia="en-US" w:bidi="ar-SA"/>
    </w:rPr>
  </w:style>
  <w:style w:type="paragraph" w:customStyle="1" w:styleId="Flowofevents">
    <w:name w:val="Flow of events"/>
    <w:rsid w:val="00C312F9"/>
    <w:pPr>
      <w:numPr>
        <w:numId w:val="18"/>
      </w:numPr>
      <w:tabs>
        <w:tab w:val="left" w:pos="360"/>
      </w:tabs>
      <w:spacing w:line="360" w:lineRule="auto"/>
      <w:ind w:left="641" w:hanging="357"/>
    </w:pPr>
    <w:rPr>
      <w:rFonts w:ascii="Arial" w:hAnsi="Arial"/>
      <w:bCs/>
      <w:iCs/>
      <w:lang w:val="en-US" w:eastAsia="en-US"/>
    </w:rPr>
  </w:style>
  <w:style w:type="character" w:customStyle="1" w:styleId="bodyCar">
    <w:name w:val="body Car"/>
    <w:link w:val="body"/>
    <w:rsid w:val="00C312F9"/>
    <w:rPr>
      <w:sz w:val="24"/>
      <w:lang w:val="en-US" w:eastAsia="es-ES" w:bidi="ar-SA"/>
    </w:rPr>
  </w:style>
  <w:style w:type="paragraph" w:styleId="Prrafodelista">
    <w:name w:val="List Paragraph"/>
    <w:basedOn w:val="Normal"/>
    <w:uiPriority w:val="34"/>
    <w:qFormat/>
    <w:rsid w:val="00E47893"/>
    <w:pPr>
      <w:widowControl/>
      <w:ind w:left="720"/>
      <w:contextualSpacing/>
    </w:pPr>
    <w:rPr>
      <w:rFonts w:ascii="Courier New" w:eastAsia="Calibri" w:hAnsi="Courier New"/>
      <w:sz w:val="22"/>
      <w:szCs w:val="22"/>
      <w:lang w:val="es-AR"/>
    </w:rPr>
  </w:style>
  <w:style w:type="paragraph" w:styleId="Sinespaciado">
    <w:name w:val="No Spacing"/>
    <w:uiPriority w:val="1"/>
    <w:qFormat/>
    <w:rsid w:val="007473FD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24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after="120"/>
      <w:outlineLvl w:val="1"/>
    </w:pPr>
    <w:rPr>
      <w:b/>
      <w:i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after="6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i/>
      <w:u w:val="singl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</w:style>
  <w:style w:type="paragraph" w:customStyle="1" w:styleId="EncabezadoTitulos">
    <w:name w:val="EncabezadoTitulos"/>
    <w:basedOn w:val="Encabezado"/>
    <w:pPr>
      <w:tabs>
        <w:tab w:val="clear" w:pos="4153"/>
        <w:tab w:val="clear" w:pos="8306"/>
        <w:tab w:val="center" w:pos="4419"/>
        <w:tab w:val="right" w:pos="8838"/>
      </w:tabs>
      <w:spacing w:before="60"/>
    </w:pPr>
    <w:rPr>
      <w:i/>
      <w:snapToGrid w:val="0"/>
      <w:lang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tulo">
    <w:name w:val="Title"/>
    <w:basedOn w:val="Normal"/>
    <w:qFormat/>
    <w:pPr>
      <w:spacing w:after="240"/>
      <w:jc w:val="center"/>
    </w:pPr>
    <w:rPr>
      <w:b/>
      <w:kern w:val="28"/>
      <w:sz w:val="32"/>
    </w:rPr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08"/>
    </w:pPr>
  </w:style>
  <w:style w:type="paragraph" w:customStyle="1" w:styleId="Propuesta">
    <w:name w:val="Propuesta"/>
    <w:basedOn w:val="Normal"/>
    <w:pPr>
      <w:widowControl/>
      <w:jc w:val="right"/>
    </w:pPr>
    <w:rPr>
      <w:rFonts w:ascii="Tahoma" w:hAnsi="Tahoma"/>
      <w:sz w:val="32"/>
      <w:lang w:val="es-ES_tradnl"/>
    </w:rPr>
  </w:style>
  <w:style w:type="paragraph" w:customStyle="1" w:styleId="Propuesta2">
    <w:name w:val="Propuesta2"/>
    <w:basedOn w:val="Propuesta"/>
    <w:rPr>
      <w:b/>
      <w:i/>
      <w:sz w:val="24"/>
    </w:rPr>
  </w:style>
  <w:style w:type="paragraph" w:styleId="TDC1">
    <w:name w:val="toc 1"/>
    <w:basedOn w:val="Normal"/>
    <w:next w:val="Normal"/>
    <w:autoRedefine/>
    <w:uiPriority w:val="39"/>
    <w:pPr>
      <w:widowControl/>
      <w:tabs>
        <w:tab w:val="left" w:pos="567"/>
        <w:tab w:val="right" w:leader="dot" w:pos="8222"/>
      </w:tabs>
      <w:spacing w:before="120" w:after="120"/>
    </w:pPr>
    <w:rPr>
      <w:b/>
      <w:i/>
      <w:noProof/>
    </w:rPr>
  </w:style>
  <w:style w:type="paragraph" w:styleId="TDC2">
    <w:name w:val="toc 2"/>
    <w:basedOn w:val="Normal"/>
    <w:next w:val="Normal"/>
    <w:autoRedefine/>
    <w:uiPriority w:val="39"/>
    <w:rsid w:val="0067658B"/>
    <w:pPr>
      <w:widowControl/>
      <w:tabs>
        <w:tab w:val="left" w:pos="1134"/>
        <w:tab w:val="right" w:leader="dot" w:pos="8222"/>
      </w:tabs>
      <w:ind w:left="567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67658B"/>
    <w:pPr>
      <w:widowControl/>
      <w:tabs>
        <w:tab w:val="left" w:pos="1134"/>
        <w:tab w:val="left" w:pos="1701"/>
        <w:tab w:val="right" w:leader="dot" w:pos="8222"/>
      </w:tabs>
      <w:ind w:left="1134"/>
    </w:pPr>
    <w:rPr>
      <w:i/>
      <w:noProof/>
    </w:rPr>
  </w:style>
  <w:style w:type="paragraph" w:styleId="TDC4">
    <w:name w:val="toc 4"/>
    <w:basedOn w:val="Normal"/>
    <w:next w:val="Normal"/>
    <w:autoRedefine/>
    <w:semiHidden/>
    <w:pPr>
      <w:widowControl/>
      <w:tabs>
        <w:tab w:val="right" w:leader="dot" w:pos="8840"/>
      </w:tabs>
      <w:ind w:left="440"/>
    </w:pPr>
    <w:rPr>
      <w:rFonts w:ascii="Times New Roman" w:hAnsi="Times New Roman"/>
      <w:sz w:val="18"/>
      <w:lang w:val="es-ES_tradnl"/>
    </w:rPr>
  </w:style>
  <w:style w:type="paragraph" w:styleId="TDC5">
    <w:name w:val="toc 5"/>
    <w:basedOn w:val="Normal"/>
    <w:next w:val="Normal"/>
    <w:autoRedefine/>
    <w:semiHidden/>
    <w:pPr>
      <w:widowControl/>
      <w:tabs>
        <w:tab w:val="right" w:leader="dot" w:pos="8840"/>
      </w:tabs>
      <w:ind w:left="660"/>
    </w:pPr>
    <w:rPr>
      <w:rFonts w:ascii="Times New Roman" w:hAnsi="Times New Roman"/>
      <w:sz w:val="18"/>
      <w:lang w:val="es-ES_tradnl"/>
    </w:rPr>
  </w:style>
  <w:style w:type="paragraph" w:styleId="TDC6">
    <w:name w:val="toc 6"/>
    <w:basedOn w:val="Normal"/>
    <w:next w:val="Normal"/>
    <w:autoRedefine/>
    <w:semiHidden/>
    <w:pPr>
      <w:widowControl/>
      <w:tabs>
        <w:tab w:val="right" w:leader="dot" w:pos="8840"/>
      </w:tabs>
      <w:ind w:left="880"/>
    </w:pPr>
    <w:rPr>
      <w:rFonts w:ascii="Times New Roman" w:hAnsi="Times New Roman"/>
      <w:sz w:val="18"/>
      <w:lang w:val="es-ES_tradnl"/>
    </w:rPr>
  </w:style>
  <w:style w:type="paragraph" w:styleId="TDC7">
    <w:name w:val="toc 7"/>
    <w:basedOn w:val="Normal"/>
    <w:next w:val="Normal"/>
    <w:autoRedefine/>
    <w:semiHidden/>
    <w:pPr>
      <w:widowControl/>
      <w:tabs>
        <w:tab w:val="right" w:leader="dot" w:pos="8840"/>
      </w:tabs>
      <w:ind w:left="1100"/>
    </w:pPr>
    <w:rPr>
      <w:rFonts w:ascii="Times New Roman" w:hAnsi="Times New Roman"/>
      <w:sz w:val="18"/>
      <w:lang w:val="es-ES_tradnl"/>
    </w:rPr>
  </w:style>
  <w:style w:type="paragraph" w:styleId="TDC8">
    <w:name w:val="toc 8"/>
    <w:basedOn w:val="Normal"/>
    <w:next w:val="Normal"/>
    <w:autoRedefine/>
    <w:semiHidden/>
    <w:pPr>
      <w:widowControl/>
      <w:tabs>
        <w:tab w:val="right" w:leader="dot" w:pos="8840"/>
      </w:tabs>
      <w:ind w:left="1320"/>
    </w:pPr>
    <w:rPr>
      <w:rFonts w:ascii="Times New Roman" w:hAnsi="Times New Roman"/>
      <w:sz w:val="18"/>
      <w:lang w:val="es-ES_tradnl"/>
    </w:rPr>
  </w:style>
  <w:style w:type="paragraph" w:styleId="TDC9">
    <w:name w:val="toc 9"/>
    <w:basedOn w:val="Normal"/>
    <w:next w:val="Normal"/>
    <w:autoRedefine/>
    <w:semiHidden/>
    <w:pPr>
      <w:widowControl/>
      <w:tabs>
        <w:tab w:val="right" w:leader="dot" w:pos="8840"/>
      </w:tabs>
      <w:ind w:left="1540"/>
    </w:pPr>
    <w:rPr>
      <w:rFonts w:ascii="Times New Roman" w:hAnsi="Times New Roman"/>
      <w:sz w:val="18"/>
      <w:lang w:val="es-ES_tradnl"/>
    </w:rPr>
  </w:style>
  <w:style w:type="paragraph" w:styleId="Textocomentario">
    <w:name w:val="annotation text"/>
    <w:basedOn w:val="Normal"/>
    <w:semiHidden/>
    <w:pPr>
      <w:widowControl/>
    </w:pPr>
    <w:rPr>
      <w:lang w:val="es-ES_tradnl"/>
    </w:rPr>
  </w:style>
  <w:style w:type="paragraph" w:styleId="Textonotapie">
    <w:name w:val="footnote text"/>
    <w:basedOn w:val="Normal"/>
    <w:semiHidden/>
    <w:pPr>
      <w:widowControl/>
    </w:pPr>
    <w:rPr>
      <w:lang w:val="es-ES_tradnl"/>
    </w:rPr>
  </w:style>
  <w:style w:type="paragraph" w:styleId="Textoindependiente">
    <w:name w:val="Body Text"/>
    <w:basedOn w:val="Normal"/>
    <w:rPr>
      <w:b/>
    </w:rPr>
  </w:style>
  <w:style w:type="paragraph" w:styleId="Sangradetextonormal">
    <w:name w:val="Body Text Indent"/>
    <w:basedOn w:val="Normal"/>
    <w:pPr>
      <w:ind w:left="720"/>
    </w:pPr>
  </w:style>
  <w:style w:type="paragraph" w:styleId="Epgrafe">
    <w:name w:val="caption"/>
    <w:basedOn w:val="Normal"/>
    <w:next w:val="Normal"/>
    <w:qFormat/>
    <w:rPr>
      <w:b/>
      <w:i/>
      <w:sz w:val="24"/>
    </w:rPr>
  </w:style>
  <w:style w:type="character" w:styleId="Refdenotaalpie">
    <w:name w:val="footnote reference"/>
    <w:semiHidden/>
    <w:rPr>
      <w:vertAlign w:val="superscript"/>
    </w:rPr>
  </w:style>
  <w:style w:type="paragraph" w:styleId="Textoindependiente2">
    <w:name w:val="Body Text 2"/>
    <w:basedOn w:val="Normal"/>
    <w:rPr>
      <w:b/>
      <w:i/>
    </w:rPr>
  </w:style>
  <w:style w:type="paragraph" w:styleId="Lista">
    <w:name w:val="List"/>
    <w:basedOn w:val="Normal"/>
    <w:pPr>
      <w:ind w:left="360" w:hanging="360"/>
      <w:jc w:val="left"/>
    </w:pPr>
    <w:rPr>
      <w:sz w:val="22"/>
    </w:rPr>
  </w:style>
  <w:style w:type="paragraph" w:styleId="NormalWeb">
    <w:name w:val="Normal (Web)"/>
    <w:basedOn w:val="Normal"/>
    <w:pPr>
      <w:jc w:val="left"/>
    </w:pPr>
    <w:rPr>
      <w:rFonts w:ascii="Times New Roman" w:hAnsi="Times New Roman"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pPr>
      <w:widowControl w:val="0"/>
    </w:pPr>
    <w:rPr>
      <w:b/>
      <w:bCs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body">
    <w:name w:val="body"/>
    <w:basedOn w:val="Normal"/>
    <w:link w:val="bodyCar"/>
    <w:pPr>
      <w:keepLines/>
      <w:widowControl/>
      <w:spacing w:before="120" w:after="120"/>
      <w:ind w:left="709"/>
      <w:jc w:val="left"/>
    </w:pPr>
    <w:rPr>
      <w:rFonts w:ascii="Times New Roman" w:hAnsi="Times New Roman"/>
      <w:sz w:val="24"/>
      <w:lang w:val="en-US" w:eastAsia="es-ES"/>
    </w:rPr>
  </w:style>
  <w:style w:type="paragraph" w:styleId="Sangra2detindependiente">
    <w:name w:val="Body Text Indent 2"/>
    <w:basedOn w:val="Normal"/>
    <w:pPr>
      <w:ind w:left="939" w:firstLine="501"/>
    </w:pPr>
  </w:style>
  <w:style w:type="paragraph" w:styleId="Sangra3detindependiente">
    <w:name w:val="Body Text Indent 3"/>
    <w:basedOn w:val="Normal"/>
    <w:pPr>
      <w:ind w:left="939"/>
    </w:pPr>
    <w:rPr>
      <w:lang w:val="es-AR"/>
    </w:rPr>
  </w:style>
  <w:style w:type="paragraph" w:styleId="HTMLconformatoprevio">
    <w:name w:val="HTML Preformatted"/>
    <w:basedOn w:val="Normal"/>
    <w:rsid w:val="007005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lang w:eastAsia="es-ES"/>
    </w:rPr>
  </w:style>
  <w:style w:type="character" w:customStyle="1" w:styleId="spelle">
    <w:name w:val="spelle"/>
    <w:basedOn w:val="Fuentedeprrafopredeter"/>
    <w:rsid w:val="00FD48A2"/>
  </w:style>
  <w:style w:type="paragraph" w:customStyle="1" w:styleId="InfoBlue">
    <w:name w:val="InfoBlue"/>
    <w:basedOn w:val="Normal"/>
    <w:next w:val="Textoindependiente"/>
    <w:link w:val="InfoBlueChar"/>
    <w:autoRedefine/>
    <w:rsid w:val="00C312F9"/>
    <w:pPr>
      <w:spacing w:line="240" w:lineRule="atLeast"/>
      <w:jc w:val="left"/>
    </w:pPr>
    <w:rPr>
      <w:rFonts w:eastAsia="Arial Unicode MS" w:cs="Arial"/>
      <w:i/>
      <w:iCs/>
      <w:color w:val="0000FF"/>
    </w:rPr>
  </w:style>
  <w:style w:type="table" w:styleId="Tablaconcuadrcula">
    <w:name w:val="Table Grid"/>
    <w:basedOn w:val="Tablanormal"/>
    <w:rsid w:val="0095495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rsid w:val="004D3DEB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S"/>
    </w:rPr>
  </w:style>
  <w:style w:type="character" w:customStyle="1" w:styleId="InfoBlueChar">
    <w:name w:val="InfoBlue Char"/>
    <w:link w:val="InfoBlue"/>
    <w:rsid w:val="00C312F9"/>
    <w:rPr>
      <w:rFonts w:ascii="Arial" w:eastAsia="Arial Unicode MS" w:hAnsi="Arial" w:cs="Arial"/>
      <w:i/>
      <w:iCs/>
      <w:color w:val="0000FF"/>
      <w:lang w:val="es-ES" w:eastAsia="en-US" w:bidi="ar-SA"/>
    </w:rPr>
  </w:style>
  <w:style w:type="paragraph" w:customStyle="1" w:styleId="Flowofevents">
    <w:name w:val="Flow of events"/>
    <w:rsid w:val="00C312F9"/>
    <w:pPr>
      <w:numPr>
        <w:numId w:val="18"/>
      </w:numPr>
      <w:tabs>
        <w:tab w:val="left" w:pos="360"/>
      </w:tabs>
      <w:spacing w:line="360" w:lineRule="auto"/>
      <w:ind w:left="641" w:hanging="357"/>
    </w:pPr>
    <w:rPr>
      <w:rFonts w:ascii="Arial" w:hAnsi="Arial"/>
      <w:bCs/>
      <w:iCs/>
      <w:lang w:val="en-US" w:eastAsia="en-US"/>
    </w:rPr>
  </w:style>
  <w:style w:type="character" w:customStyle="1" w:styleId="bodyCar">
    <w:name w:val="body Car"/>
    <w:link w:val="body"/>
    <w:rsid w:val="00C312F9"/>
    <w:rPr>
      <w:sz w:val="24"/>
      <w:lang w:val="en-US" w:eastAsia="es-ES" w:bidi="ar-SA"/>
    </w:rPr>
  </w:style>
  <w:style w:type="paragraph" w:styleId="Prrafodelista">
    <w:name w:val="List Paragraph"/>
    <w:basedOn w:val="Normal"/>
    <w:uiPriority w:val="34"/>
    <w:qFormat/>
    <w:rsid w:val="00E47893"/>
    <w:pPr>
      <w:widowControl/>
      <w:ind w:left="720"/>
      <w:contextualSpacing/>
    </w:pPr>
    <w:rPr>
      <w:rFonts w:ascii="Courier New" w:eastAsia="Calibri" w:hAnsi="Courier New"/>
      <w:sz w:val="22"/>
      <w:szCs w:val="22"/>
      <w:lang w:val="es-AR"/>
    </w:rPr>
  </w:style>
  <w:style w:type="paragraph" w:styleId="Sinespaciado">
    <w:name w:val="No Spacing"/>
    <w:uiPriority w:val="1"/>
    <w:qFormat/>
    <w:rsid w:val="007473FD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2_Nota_de_entrega_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3A968-C9D0-4AE1-B3C6-95EBC4F1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2_Nota_de_entrega_v1.0.dot</Template>
  <TotalTime>26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Documento&gt;</vt:lpstr>
      <vt:lpstr>&lt;Nombre del Documento&gt;</vt:lpstr>
    </vt:vector>
  </TitlesOfParts>
  <Company>&lt;Nombre cliente&gt;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Documento&gt;</dc:title>
  <dc:subject>&lt;Nombre del proyecto&gt;</dc:subject>
  <dc:creator>jhaeberli</dc:creator>
  <cp:lastModifiedBy>Castro Tormo, Bianca</cp:lastModifiedBy>
  <cp:revision>7</cp:revision>
  <cp:lastPrinted>2006-06-01T19:10:00Z</cp:lastPrinted>
  <dcterms:created xsi:type="dcterms:W3CDTF">2016-02-12T20:35:00Z</dcterms:created>
  <dcterms:modified xsi:type="dcterms:W3CDTF">2016-02-12T21:03:00Z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ón">
    <vt:lpwstr>v1.0</vt:lpwstr>
  </property>
</Properties>
</file>